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320B4" w:rsidRDefault="007C2BCB" w:rsidP="00A17EFC">
      <w:pPr>
        <w:pStyle w:val="Title"/>
        <w:jc w:val="left"/>
        <w:pPrChange w:id="0" w:author="Helder Nakaya" w:date="2020-12-07T11:25:00Z">
          <w:pPr>
            <w:pStyle w:val="Title"/>
          </w:pPr>
        </w:pPrChange>
      </w:pPr>
      <w:r>
        <w:t>Towards a pragmatic definition of cell type</w:t>
      </w:r>
    </w:p>
    <w:p w14:paraId="00000002" w14:textId="78429721" w:rsidR="009320B4" w:rsidRDefault="007C2BCB">
      <w:pPr>
        <w:pBdr>
          <w:top w:val="nil"/>
          <w:left w:val="nil"/>
          <w:bottom w:val="nil"/>
          <w:right w:val="nil"/>
          <w:between w:val="nil"/>
        </w:pBdr>
        <w:rPr>
          <w:color w:val="000000"/>
        </w:rPr>
      </w:pPr>
      <w:del w:id="1" w:author="Helder Nakaya" w:date="2020-12-07T11:25:00Z">
        <w:r w:rsidDel="00A17EFC">
          <w:rPr>
            <w:color w:val="000000"/>
          </w:rPr>
          <w:delText xml:space="preserve"> </w:delText>
        </w:r>
      </w:del>
      <w:r>
        <w:rPr>
          <w:color w:val="000000"/>
        </w:rPr>
        <w:t>This manuscript (</w:t>
      </w:r>
      <w:hyperlink r:id="rId6">
        <w:r>
          <w:rPr>
            <w:color w:val="0000FF"/>
            <w:u w:val="single"/>
          </w:rPr>
          <w:t>permalink</w:t>
        </w:r>
      </w:hyperlink>
      <w:r>
        <w:rPr>
          <w:color w:val="000000"/>
        </w:rPr>
        <w:t>) was ada</w:t>
      </w:r>
      <w:r>
        <w:t xml:space="preserve">pted from a manuscript </w:t>
      </w:r>
      <w:r>
        <w:rPr>
          <w:color w:val="000000"/>
        </w:rPr>
        <w:t xml:space="preserve">automatically generated from </w:t>
      </w:r>
      <w:hyperlink r:id="rId7">
        <w:r>
          <w:rPr>
            <w:color w:val="0000FF"/>
            <w:u w:val="single"/>
          </w:rPr>
          <w:t>lubianat/technotype@e31a68f</w:t>
        </w:r>
      </w:hyperlink>
      <w:r>
        <w:rPr>
          <w:color w:val="000000"/>
        </w:rPr>
        <w:t xml:space="preserve"> on November 20, 2020. </w:t>
      </w:r>
    </w:p>
    <w:p w14:paraId="00000003" w14:textId="77777777" w:rsidR="009320B4" w:rsidRDefault="007C2BCB">
      <w:pPr>
        <w:pStyle w:val="Heading2"/>
      </w:pPr>
      <w:bookmarkStart w:id="2" w:name="bookmark=id.gjdgxs" w:colFirst="0" w:colLast="0"/>
      <w:bookmarkEnd w:id="2"/>
      <w:r>
        <w:t>Authors</w:t>
      </w:r>
    </w:p>
    <w:p w14:paraId="00000004" w14:textId="77777777" w:rsidR="009320B4" w:rsidRDefault="007C2BCB">
      <w:pPr>
        <w:numPr>
          <w:ilvl w:val="0"/>
          <w:numId w:val="1"/>
        </w:numPr>
      </w:pPr>
      <w:r>
        <w:rPr>
          <w:b/>
        </w:rPr>
        <w:t>Tiago Lubiana</w:t>
      </w:r>
      <w:r>
        <w:t xml:space="preserve"> </w:t>
      </w:r>
      <w:hyperlink r:id="rId8">
        <w:r>
          <w:rPr>
            <w:color w:val="0000FF"/>
            <w:u w:val="single"/>
          </w:rPr>
          <w:t>0000-0003-2473-2313</w:t>
        </w:r>
      </w:hyperlink>
      <w:r>
        <w:t xml:space="preserve"> · </w:t>
      </w:r>
      <w:hyperlink r:id="rId9">
        <w:r>
          <w:rPr>
            <w:color w:val="0000FF"/>
            <w:u w:val="single"/>
          </w:rPr>
          <w:t>lubianat</w:t>
        </w:r>
      </w:hyperlink>
      <w:r>
        <w:t xml:space="preserve"> </w:t>
      </w:r>
    </w:p>
    <w:p w14:paraId="00000005" w14:textId="77777777" w:rsidR="009320B4" w:rsidRDefault="007C2BCB">
      <w:pPr>
        <w:numPr>
          <w:ilvl w:val="0"/>
          <w:numId w:val="1"/>
        </w:numPr>
      </w:pPr>
      <w:r>
        <w:rPr>
          <w:b/>
        </w:rPr>
        <w:t xml:space="preserve">Helder I Nakaya </w:t>
      </w:r>
      <w:hyperlink r:id="rId10">
        <w:r>
          <w:rPr>
            <w:color w:val="0000FF"/>
            <w:u w:val="single"/>
          </w:rPr>
          <w:t>0000-0001-5297-9108</w:t>
        </w:r>
      </w:hyperlink>
      <w:r>
        <w:t xml:space="preserve">  </w:t>
      </w:r>
    </w:p>
    <w:p w14:paraId="00000006" w14:textId="77777777" w:rsidR="009320B4" w:rsidRDefault="007C2BCB">
      <w:r>
        <w:t xml:space="preserve">Department of Clinical and Toxicological Analyses, School of Pharmaceutical Sciences, University of São Paulo, São Paulo, Brazil </w:t>
      </w:r>
    </w:p>
    <w:p w14:paraId="00000007" w14:textId="77777777" w:rsidR="009320B4" w:rsidRDefault="007C2BCB">
      <w:pPr>
        <w:pStyle w:val="Heading2"/>
      </w:pPr>
      <w:bookmarkStart w:id="3" w:name="bookmark=id.30j0zll" w:colFirst="0" w:colLast="0"/>
      <w:bookmarkEnd w:id="3"/>
      <w:r>
        <w:t>Abstract</w:t>
      </w:r>
    </w:p>
    <w:p w14:paraId="00000008" w14:textId="77777777" w:rsidR="009320B4" w:rsidRDefault="007C2BCB">
      <w:pPr>
        <w:pBdr>
          <w:top w:val="nil"/>
          <w:left w:val="nil"/>
          <w:bottom w:val="nil"/>
          <w:right w:val="nil"/>
          <w:between w:val="nil"/>
        </w:pBdr>
        <w:rPr>
          <w:color w:val="000000"/>
        </w:rPr>
      </w:pPr>
      <w:r>
        <w:rPr>
          <w:color w:val="000000"/>
        </w:rPr>
        <w:t>The concept of cell type is key for modeling biology. Recent technological advances are prompting us to rethink what we understand by cell type and how we classify them. There is currently no consensus in the definition of a cell type, which makes it hard to integrate knowledge across life sciences. We propose here that a cell type should represent any class of cell that is explicitly defined; is identifiable within a taxon; and is theoretically useful. We also specified four classes of cell types: sensu stricto cell types (to differentiate the concepts applied to a single species), archetypes (from the ones for multiple species), infratypes (populations below the species level), and technotypes (specific experiments). The flexible and rigorous framework we propose can base annotation of single-cell omics data sets, and reconcile knowledge about cells across all different domains of science</w:t>
      </w:r>
    </w:p>
    <w:p w14:paraId="00000009" w14:textId="77777777" w:rsidR="009320B4" w:rsidRDefault="007C2BCB">
      <w:pPr>
        <w:pStyle w:val="Heading1"/>
      </w:pPr>
      <w:bookmarkStart w:id="4" w:name="bookmark=id.1fob9te" w:colFirst="0" w:colLast="0"/>
      <w:bookmarkEnd w:id="4"/>
      <w:r>
        <w:t>Introduction</w:t>
      </w:r>
    </w:p>
    <w:p w14:paraId="0000000A" w14:textId="77777777" w:rsidR="009320B4" w:rsidRDefault="007C2BCB">
      <w:pPr>
        <w:pBdr>
          <w:top w:val="nil"/>
          <w:left w:val="nil"/>
          <w:bottom w:val="nil"/>
          <w:right w:val="nil"/>
          <w:between w:val="nil"/>
        </w:pBdr>
        <w:rPr>
          <w:color w:val="000000"/>
        </w:rPr>
      </w:pPr>
      <w:r>
        <w:rPr>
          <w:color w:val="000000"/>
        </w:rPr>
        <w:t>One of the basic subjects in any undergraduate major in life sciences is histology. The students are required to identify cell types across various tissues and look for color and shape patterns in hematoxylin-eosin stains. Textbooks, like Junqueira’s Basic Histology [</w:t>
      </w:r>
      <w:hyperlink w:anchor="bookmark=id.35nkun2">
        <w:r>
          <w:rPr>
            <w:color w:val="0000FF"/>
            <w:u w:val="single"/>
          </w:rPr>
          <w:t>1</w:t>
        </w:r>
      </w:hyperlink>
      <w:r>
        <w:rPr>
          <w:color w:val="000000"/>
        </w:rPr>
        <w:t>] work as manuals that perpetuate the paradigms (in the Kuhnian sense)[</w:t>
      </w:r>
      <w:hyperlink w:anchor="bookmark=id.1ksv4uv">
        <w:r>
          <w:rPr>
            <w:color w:val="0000FF"/>
            <w:u w:val="single"/>
          </w:rPr>
          <w:t>2</w:t>
        </w:r>
      </w:hyperlink>
      <w:r>
        <w:rPr>
          <w:color w:val="000000"/>
        </w:rPr>
        <w:t>] that perpetuate the paradigms of what we know about a couple hundred cell types.</w:t>
      </w:r>
    </w:p>
    <w:p w14:paraId="0000000B" w14:textId="77777777" w:rsidR="009320B4" w:rsidRDefault="007C2BCB">
      <w:pPr>
        <w:pBdr>
          <w:top w:val="nil"/>
          <w:left w:val="nil"/>
          <w:bottom w:val="nil"/>
          <w:right w:val="nil"/>
          <w:between w:val="nil"/>
        </w:pBdr>
        <w:rPr>
          <w:color w:val="000000"/>
        </w:rPr>
      </w:pPr>
      <w:r>
        <w:rPr>
          <w:color w:val="000000"/>
        </w:rPr>
        <w:t>Our concept of “cell type,” thus, is still based on centuries-old histochemical techniques, such as the Golgi-stains of neurons immortalized by Ramon y Cajal [</w:t>
      </w:r>
      <w:hyperlink w:anchor="bookmark=id.44sinio">
        <w:r>
          <w:rPr>
            <w:color w:val="0000FF"/>
            <w:u w:val="single"/>
          </w:rPr>
          <w:t>3</w:t>
        </w:r>
      </w:hyperlink>
      <w:r>
        <w:rPr>
          <w:color w:val="000000"/>
        </w:rPr>
        <w:t>]. The histological influence is noticeable even in the names given to cell types, such as “erythrocytes”, “eosinophils”, “basophils”, and “oxyphilic cell of the thyroid”. The concepts we use are drawn from studies of microanatomy. This connection with anatomy leads us to think about cell types as anatomical entities as if they are clearly dissectible and fixed in an organism. The limits of resolution perpetuated by the histological-anatomical view may be why attempts to quantify cell types use the scale of “hundreds” of human cell types [</w:t>
      </w:r>
      <w:hyperlink w:anchor="bookmark=id.2jxsxqh">
        <w:r>
          <w:rPr>
            <w:color w:val="0000FF"/>
            <w:u w:val="single"/>
          </w:rPr>
          <w:t>4</w:t>
        </w:r>
      </w:hyperlink>
      <w:r>
        <w:rPr>
          <w:color w:val="000000"/>
        </w:rPr>
        <w:t>] [</w:t>
      </w:r>
      <w:hyperlink w:anchor="bookmark=id.z337ya">
        <w:r>
          <w:rPr>
            <w:color w:val="0000FF"/>
            <w:u w:val="single"/>
          </w:rPr>
          <w:t>5</w:t>
        </w:r>
      </w:hyperlink>
      <w:r>
        <w:rPr>
          <w:color w:val="000000"/>
        </w:rPr>
        <w:t>].</w:t>
      </w:r>
    </w:p>
    <w:p w14:paraId="0000000C" w14:textId="77777777" w:rsidR="009320B4" w:rsidRDefault="007C2BCB">
      <w:pPr>
        <w:pBdr>
          <w:top w:val="nil"/>
          <w:left w:val="nil"/>
          <w:bottom w:val="nil"/>
          <w:right w:val="nil"/>
          <w:between w:val="nil"/>
        </w:pBdr>
        <w:rPr>
          <w:color w:val="000000"/>
        </w:rPr>
      </w:pPr>
      <w:r>
        <w:rPr>
          <w:color w:val="000000"/>
        </w:rPr>
        <w:lastRenderedPageBreak/>
        <w:t xml:space="preserve">New techniques have challenged this </w:t>
      </w:r>
      <w:proofErr w:type="gramStart"/>
      <w:r>
        <w:rPr>
          <w:color w:val="000000"/>
        </w:rPr>
        <w:t>anatomy based</w:t>
      </w:r>
      <w:proofErr w:type="gramEnd"/>
      <w:r>
        <w:rPr>
          <w:color w:val="000000"/>
        </w:rPr>
        <w:t xml:space="preserve"> conceptualization. From flow cytometry to patch clamping, to single-cell RNA-seq, we saw a burst of new categories, and novel cell “subtypes” and “families” popped up in the literature. The bursting intensified in the past few years, with the rise of projects to characterize </w:t>
      </w:r>
      <w:r>
        <w:rPr>
          <w:i/>
          <w:color w:val="000000"/>
        </w:rPr>
        <w:t>all</w:t>
      </w:r>
      <w:r>
        <w:rPr>
          <w:color w:val="000000"/>
        </w:rPr>
        <w:t xml:space="preserve"> human cell types, like the Human Cell Atlas and HUBMAP [</w:t>
      </w:r>
      <w:hyperlink w:anchor="bookmark=id.2jxsxqh">
        <w:r>
          <w:rPr>
            <w:color w:val="0000FF"/>
            <w:u w:val="single"/>
          </w:rPr>
          <w:t>4</w:t>
        </w:r>
      </w:hyperlink>
      <w:r>
        <w:rPr>
          <w:color w:val="000000"/>
        </w:rPr>
        <w:t>] [</w:t>
      </w:r>
      <w:hyperlink w:anchor="bookmark=id.3j2qqm3">
        <w:r>
          <w:rPr>
            <w:color w:val="0000FF"/>
            <w:u w:val="single"/>
          </w:rPr>
          <w:t>6</w:t>
        </w:r>
      </w:hyperlink>
      <w:r>
        <w:rPr>
          <w:color w:val="000000"/>
        </w:rPr>
        <w:t>].</w:t>
      </w:r>
    </w:p>
    <w:p w14:paraId="0000000D" w14:textId="2B9E7182" w:rsidR="009320B4" w:rsidRDefault="007C2BCB">
      <w:pPr>
        <w:pBdr>
          <w:top w:val="nil"/>
          <w:left w:val="nil"/>
          <w:bottom w:val="nil"/>
          <w:right w:val="nil"/>
          <w:between w:val="nil"/>
        </w:pBdr>
        <w:rPr>
          <w:color w:val="000000"/>
        </w:rPr>
      </w:pPr>
      <w:r>
        <w:rPr>
          <w:color w:val="000000"/>
        </w:rPr>
        <w:t>The advances in biology require us to find better answers for how to define a cell type. Such concept might not even have a “true” meaning, in a philosophical-realistic sense. Nevertheless, we can strive to find nominal, pragmatic definitions for the real challenges of large-scale biology. Otherwise, how can we precisely label single-cell data? How can we formalize the discovery of new cell types? How can we integrate the knowledge from millions of published scientific articles?</w:t>
      </w:r>
    </w:p>
    <w:p w14:paraId="0000000E" w14:textId="77777777" w:rsidR="009320B4" w:rsidRDefault="007C2BCB">
      <w:pPr>
        <w:pBdr>
          <w:top w:val="nil"/>
          <w:left w:val="nil"/>
          <w:bottom w:val="nil"/>
          <w:right w:val="nil"/>
          <w:between w:val="nil"/>
        </w:pBdr>
        <w:rPr>
          <w:color w:val="000000"/>
        </w:rPr>
      </w:pPr>
      <w:r>
        <w:rPr>
          <w:color w:val="000000"/>
        </w:rPr>
        <w:t>The need for a conceptual advance is being perceived by the community [</w:t>
      </w:r>
      <w:hyperlink w:anchor="bookmark=id.1y810tw">
        <w:r>
          <w:rPr>
            <w:color w:val="0000FF"/>
            <w:u w:val="single"/>
          </w:rPr>
          <w:t>7</w:t>
        </w:r>
      </w:hyperlink>
      <w:r>
        <w:rPr>
          <w:color w:val="000000"/>
        </w:rPr>
        <w:t>] [</w:t>
      </w:r>
      <w:hyperlink w:anchor="bookmark=id.4i7ojhp">
        <w:r>
          <w:rPr>
            <w:color w:val="0000FF"/>
            <w:u w:val="single"/>
          </w:rPr>
          <w:t>8</w:t>
        </w:r>
      </w:hyperlink>
      <w:r>
        <w:rPr>
          <w:color w:val="000000"/>
        </w:rPr>
        <w:t>] [</w:t>
      </w:r>
      <w:sdt>
        <w:sdtPr>
          <w:tag w:val="goog_rdk_2"/>
          <w:id w:val="1659489086"/>
        </w:sdtPr>
        <w:sdtEndPr/>
        <w:sdtContent>
          <w:commentRangeStart w:id="5"/>
        </w:sdtContent>
      </w:sdt>
      <w:sdt>
        <w:sdtPr>
          <w:tag w:val="goog_rdk_3"/>
          <w:id w:val="1748294914"/>
        </w:sdtPr>
        <w:sdtEndPr/>
        <w:sdtContent>
          <w:commentRangeStart w:id="6"/>
          <w:commentRangeStart w:id="7"/>
        </w:sdtContent>
      </w:sdt>
      <w:hyperlink w:anchor="bookmark=id.2xcytpi">
        <w:r>
          <w:rPr>
            <w:color w:val="0000FF"/>
            <w:u w:val="single"/>
          </w:rPr>
          <w:t>9</w:t>
        </w:r>
      </w:hyperlink>
      <w:commentRangeEnd w:id="5"/>
      <w:r>
        <w:commentReference w:id="5"/>
      </w:r>
      <w:commentRangeEnd w:id="7"/>
      <w:r>
        <w:commentReference w:id="7"/>
      </w:r>
      <w:commentRangeEnd w:id="6"/>
      <w:r>
        <w:rPr>
          <w:rStyle w:val="CommentReference"/>
        </w:rPr>
        <w:commentReference w:id="6"/>
      </w:r>
      <w:r>
        <w:rPr>
          <w:color w:val="000000"/>
        </w:rPr>
        <w:t>], and new perspectives are rising. One core line of thought is based on the cell type as an evolutionary unit defined by a Core Regulatory Complex (CoRC) of transcription factors. That definition enables the drawing of parallels, from the evolution of other biological entities (such as genes, proteins and species) to the evolution of cell types. Models of how multicellular life works greatly benefit from concepts such as “sister types” (cell types that diverged from a single ancestor), “cell type homology” (cell types in different species that share a common evolutionary origin), and “cell type convergence” (cell types that execute similar functions but which are not directly evolutionarily related) [</w:t>
      </w:r>
      <w:hyperlink w:anchor="bookmark=id.1ci93xb">
        <w:r>
          <w:rPr>
            <w:color w:val="0000FF"/>
            <w:u w:val="single"/>
          </w:rPr>
          <w:t>10</w:t>
        </w:r>
      </w:hyperlink>
      <w:r>
        <w:rPr>
          <w:color w:val="000000"/>
        </w:rPr>
        <w:t>] [</w:t>
      </w:r>
      <w:hyperlink w:anchor="bookmark=id.3whwml4">
        <w:r>
          <w:rPr>
            <w:color w:val="0000FF"/>
            <w:u w:val="single"/>
          </w:rPr>
          <w:t>11</w:t>
        </w:r>
      </w:hyperlink>
      <w:r>
        <w:rPr>
          <w:color w:val="000000"/>
        </w:rPr>
        <w:t>]</w:t>
      </w:r>
    </w:p>
    <w:p w14:paraId="0000000F" w14:textId="77777777" w:rsidR="009320B4" w:rsidRDefault="007C2BCB">
      <w:pPr>
        <w:pBdr>
          <w:top w:val="nil"/>
          <w:left w:val="nil"/>
          <w:bottom w:val="nil"/>
          <w:right w:val="nil"/>
          <w:between w:val="nil"/>
        </w:pBdr>
        <w:rPr>
          <w:color w:val="000000"/>
        </w:rPr>
      </w:pPr>
      <w:r>
        <w:rPr>
          <w:color w:val="000000"/>
        </w:rPr>
        <w:t>However, as much as different concepts of species coexist [</w:t>
      </w:r>
      <w:hyperlink w:anchor="bookmark=id.2bn6wsx">
        <w:r>
          <w:rPr>
            <w:color w:val="0000FF"/>
            <w:u w:val="single"/>
          </w:rPr>
          <w:t>12</w:t>
        </w:r>
      </w:hyperlink>
      <w:r>
        <w:rPr>
          <w:color w:val="000000"/>
        </w:rPr>
        <w:t>],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 [</w:t>
      </w:r>
      <w:hyperlink w:anchor="bookmark=id.qsh70q">
        <w:r>
          <w:rPr>
            <w:color w:val="0000FF"/>
            <w:u w:val="single"/>
          </w:rPr>
          <w:t>13</w:t>
        </w:r>
      </w:hyperlink>
      <w:r>
        <w:rPr>
          <w:color w:val="000000"/>
        </w:rPr>
        <w:t>] [</w:t>
      </w:r>
      <w:hyperlink w:anchor="bookmark=id.3as4poj">
        <w:r>
          <w:rPr>
            <w:color w:val="0000FF"/>
            <w:u w:val="single"/>
          </w:rPr>
          <w:t>14</w:t>
        </w:r>
      </w:hyperlink>
      <w:r>
        <w:rPr>
          <w:color w:val="000000"/>
        </w:rPr>
        <w:t>] [</w:t>
      </w:r>
      <w:hyperlink w:anchor="bookmark=id.1pxezwc">
        <w:r>
          <w:rPr>
            <w:color w:val="0000FF"/>
            <w:u w:val="single"/>
          </w:rPr>
          <w:t>15</w:t>
        </w:r>
      </w:hyperlink>
      <w:r>
        <w:rPr>
          <w:color w:val="000000"/>
        </w:rPr>
        <w:t>] and of the International Workshop on Cells in Experimental Life Sciences [</w:t>
      </w:r>
      <w:hyperlink w:anchor="bookmark=id.49x2ik5">
        <w:r>
          <w:rPr>
            <w:color w:val="0000FF"/>
            <w:u w:val="single"/>
          </w:rPr>
          <w:t>16</w:t>
        </w:r>
      </w:hyperlink>
      <w:r>
        <w:rPr>
          <w:color w:val="000000"/>
        </w:rPr>
        <w:t>] [</w:t>
      </w:r>
      <w:hyperlink w:anchor="bookmark=id.2p2csry">
        <w:r>
          <w:rPr>
            <w:color w:val="0000FF"/>
            <w:u w:val="single"/>
          </w:rPr>
          <w:t>17</w:t>
        </w:r>
      </w:hyperlink>
      <w:r>
        <w:rPr>
          <w:color w:val="000000"/>
        </w:rPr>
        <w:t>] are notable. Their contributions base much of the views here and will be discussed in detail throughout the article.</w:t>
      </w:r>
    </w:p>
    <w:p w14:paraId="00000010" w14:textId="1AF55D62" w:rsidR="009320B4" w:rsidRDefault="007C2BCB">
      <w:pPr>
        <w:spacing w:before="300" w:after="300"/>
        <w:rPr>
          <w:color w:val="000000"/>
        </w:rPr>
      </w:pPr>
      <w:r>
        <w:rPr>
          <w:color w:val="000000"/>
        </w:rPr>
        <w:t xml:space="preserve">We chose to use the term “cell type” to emphasize the focus on types as classes (or “kinds”) in contrast to real-world objects. The similar term “cell state” is used both to describe classes (e.g activated T-cell) as well as for real world observations (e.g. the current state of a specific cell). Other similar notions, such as a “cell set”, “cell population” and “cell cluster” can also reminisce of a specific, countable group of cells, frequently from the same experiment. </w:t>
      </w:r>
    </w:p>
    <w:p w14:paraId="18CC4390" w14:textId="77777777" w:rsidR="007C2BCB" w:rsidRDefault="007C2BCB" w:rsidP="007C2BCB">
      <w:pPr>
        <w:spacing w:before="300" w:after="300"/>
        <w:rPr>
          <w:color w:val="000000"/>
        </w:rPr>
      </w:pPr>
      <w:r>
        <w:rPr>
          <w:color w:val="000000"/>
        </w:rPr>
        <w:t>The term “cell class” is also used in the literature, and would be a suitable synonym for our notion of cell type, as the main goal here is to refine the human-based theoretical classes. Classes that we can instantiate, i.e. assign to an observation of any real cell, in the same way we assign the class Homo sapiens to each and every human. The term “cell identity” has also been suggested for avoiding the cell type/cell state dilemma (</w:t>
      </w:r>
      <w:hyperlink r:id="rId15" w:history="1">
        <w:r>
          <w:rPr>
            <w:color w:val="000000"/>
          </w:rPr>
          <w:t>https://pubmed.ncbi.nlm.nih.gov/31217225/</w:t>
        </w:r>
      </w:hyperlink>
      <w:proofErr w:type="gramStart"/>
      <w:r>
        <w:rPr>
          <w:color w:val="000000"/>
        </w:rPr>
        <w:t>) .</w:t>
      </w:r>
      <w:proofErr w:type="gramEnd"/>
      <w:r>
        <w:rPr>
          <w:color w:val="000000"/>
        </w:rPr>
        <w:t xml:space="preserve"> The notion of identity is however slightly different from the idea of class. We nevertheless opted to frame our work around the term “cell type" due to its historical usage and familiarity for the life sciences community.</w:t>
      </w:r>
    </w:p>
    <w:p w14:paraId="00000013" w14:textId="2A584E9A" w:rsidR="009320B4" w:rsidRDefault="007C2BCB" w:rsidP="007C2BCB">
      <w:pPr>
        <w:spacing w:before="300" w:after="300"/>
        <w:rPr>
          <w:color w:val="000000"/>
        </w:rPr>
      </w:pPr>
      <w:r>
        <w:rPr>
          <w:color w:val="000000"/>
        </w:rPr>
        <w:lastRenderedPageBreak/>
        <w:t>The conceptual quest addressed by this work is one of research synthesis and is summarized in the following question: Which cell type definition can be crafted for rigorously describing biomedical experiments?</w:t>
      </w:r>
    </w:p>
    <w:p w14:paraId="00000014" w14:textId="77777777" w:rsidR="009320B4" w:rsidRDefault="007C2BCB">
      <w:pPr>
        <w:pBdr>
          <w:top w:val="nil"/>
          <w:left w:val="nil"/>
          <w:bottom w:val="nil"/>
          <w:right w:val="nil"/>
          <w:between w:val="nil"/>
        </w:pBdr>
        <w:rPr>
          <w:color w:val="000000"/>
        </w:rPr>
      </w:pPr>
      <w:r>
        <w:rPr>
          <w:color w:val="000000"/>
        </w:rPr>
        <w:t>Towards that goal, the body of the article is divided into 4 parts. In Part 1, we propose a set of rules that are sufficient for defining cell types. Part 2 offers a small set of names for differentiating the main classes of cell types. In Part 3, we address the logical consequences of the proposed definitions, while Part 4 is a discussion of the pragmatic challenges envisaged in employing such definitions.</w:t>
      </w:r>
    </w:p>
    <w:p w14:paraId="00000015" w14:textId="77777777" w:rsidR="009320B4" w:rsidRDefault="007C2BCB">
      <w:pPr>
        <w:pStyle w:val="Heading1"/>
      </w:pPr>
      <w:bookmarkStart w:id="8" w:name="bookmark=id.3znysh7" w:colFirst="0" w:colLast="0"/>
      <w:bookmarkEnd w:id="8"/>
      <w:r>
        <w:t>A set of 3 + 1 rules for defining a cell type</w:t>
      </w:r>
    </w:p>
    <w:p w14:paraId="00000016" w14:textId="77777777" w:rsidR="009320B4" w:rsidRDefault="007C2BCB">
      <w:pPr>
        <w:pBdr>
          <w:top w:val="nil"/>
          <w:left w:val="nil"/>
          <w:bottom w:val="nil"/>
          <w:right w:val="nil"/>
          <w:between w:val="nil"/>
        </w:pBdr>
        <w:rPr>
          <w:color w:val="000000"/>
        </w:rPr>
      </w:pPr>
      <w:r>
        <w:rPr>
          <w:color w:val="000000"/>
        </w:rPr>
        <w:t>In an opinion article published in Cell Systems in 2017, the researchers presented their views on the conceptual definition of ‘cell type’ in the context of a mature organism [</w:t>
      </w:r>
      <w:hyperlink w:anchor="bookmark=id.1y810tw">
        <w:r>
          <w:rPr>
            <w:color w:val="0000FF"/>
            <w:u w:val="single"/>
          </w:rPr>
          <w:t>7</w:t>
        </w:r>
      </w:hyperlink>
      <w:r>
        <w:rPr>
          <w:color w:val="000000"/>
        </w:rPr>
        <w:t>]. The opinions were varied, and no consensus was achieved. Many of the scientists believed that cell functions have a core role in defining cell types, which is a slippery road, as the very meaning of “function” in biology is elusive [</w:t>
      </w:r>
      <w:hyperlink w:anchor="bookmark=id.147n2zr">
        <w:r>
          <w:rPr>
            <w:color w:val="0000FF"/>
            <w:u w:val="single"/>
          </w:rPr>
          <w:t>18</w:t>
        </w:r>
      </w:hyperlink>
      <w:r>
        <w:rPr>
          <w:color w:val="000000"/>
        </w:rPr>
        <w:t>].</w:t>
      </w:r>
    </w:p>
    <w:p w14:paraId="00000017" w14:textId="77777777" w:rsidR="009320B4" w:rsidRDefault="007C2BCB">
      <w:pPr>
        <w:pBdr>
          <w:top w:val="nil"/>
          <w:left w:val="nil"/>
          <w:bottom w:val="nil"/>
          <w:right w:val="nil"/>
          <w:between w:val="nil"/>
        </w:pBdr>
        <w:rPr>
          <w:color w:val="000000"/>
        </w:rPr>
      </w:pPr>
      <w:r>
        <w:rPr>
          <w:color w:val="000000"/>
        </w:rPr>
        <w:t xml:space="preserve">Our pragmatic definition of cell type (for eukaryotic, multicellular organisms) consists of 3 + 1 simple rules (Figure </w:t>
      </w:r>
      <w:hyperlink w:anchor="bookmark=id.2et92p0">
        <w:r>
          <w:rPr>
            <w:color w:val="0000FF"/>
            <w:u w:val="single"/>
          </w:rPr>
          <w:t>1</w:t>
        </w:r>
      </w:hyperlink>
      <w:r>
        <w:rPr>
          <w:color w:val="000000"/>
        </w:rPr>
        <w:t>). A cell type is a class of cells that must be:</w:t>
      </w:r>
    </w:p>
    <w:p w14:paraId="00000018" w14:textId="77777777" w:rsidR="009320B4" w:rsidRDefault="007C2BCB">
      <w:pPr>
        <w:numPr>
          <w:ilvl w:val="0"/>
          <w:numId w:val="2"/>
        </w:numPr>
        <w:pBdr>
          <w:top w:val="nil"/>
          <w:left w:val="nil"/>
          <w:bottom w:val="nil"/>
          <w:right w:val="nil"/>
          <w:between w:val="nil"/>
        </w:pBdr>
        <w:spacing w:before="36" w:after="36"/>
      </w:pPr>
      <w:r>
        <w:rPr>
          <w:color w:val="000000"/>
        </w:rPr>
        <w:t>Explicitly defined</w:t>
      </w:r>
    </w:p>
    <w:p w14:paraId="00000019" w14:textId="77777777" w:rsidR="009320B4" w:rsidRDefault="007C2BCB">
      <w:pPr>
        <w:numPr>
          <w:ilvl w:val="0"/>
          <w:numId w:val="2"/>
        </w:numPr>
        <w:pBdr>
          <w:top w:val="nil"/>
          <w:left w:val="nil"/>
          <w:bottom w:val="nil"/>
          <w:right w:val="nil"/>
          <w:between w:val="nil"/>
        </w:pBdr>
        <w:spacing w:before="36" w:after="36"/>
      </w:pPr>
      <w:r>
        <w:rPr>
          <w:color w:val="000000"/>
        </w:rPr>
        <w:t>Theoretically useful</w:t>
      </w:r>
    </w:p>
    <w:p w14:paraId="0000001A" w14:textId="77777777" w:rsidR="009320B4" w:rsidRDefault="007C2BCB">
      <w:pPr>
        <w:numPr>
          <w:ilvl w:val="0"/>
          <w:numId w:val="2"/>
        </w:numPr>
        <w:pBdr>
          <w:top w:val="nil"/>
          <w:left w:val="nil"/>
          <w:bottom w:val="nil"/>
          <w:right w:val="nil"/>
          <w:between w:val="nil"/>
        </w:pBdr>
        <w:spacing w:before="36" w:after="36"/>
      </w:pPr>
      <w:r>
        <w:rPr>
          <w:color w:val="000000"/>
        </w:rPr>
        <w:t>Identifiable for a defined taxon</w:t>
      </w:r>
    </w:p>
    <w:p w14:paraId="0000001B" w14:textId="77777777" w:rsidR="009320B4" w:rsidRDefault="007C2BCB">
      <w:pPr>
        <w:pBdr>
          <w:top w:val="nil"/>
          <w:left w:val="nil"/>
          <w:bottom w:val="nil"/>
          <w:right w:val="nil"/>
          <w:between w:val="nil"/>
        </w:pBdr>
        <w:rPr>
          <w:color w:val="000000"/>
        </w:rPr>
      </w:pPr>
      <w:r>
        <w:rPr>
          <w:color w:val="000000"/>
        </w:rPr>
        <w:t>And that should be:</w:t>
      </w:r>
    </w:p>
    <w:p w14:paraId="0000001C" w14:textId="77777777" w:rsidR="009320B4" w:rsidRDefault="007C2BCB">
      <w:pPr>
        <w:numPr>
          <w:ilvl w:val="0"/>
          <w:numId w:val="3"/>
        </w:numPr>
        <w:pBdr>
          <w:top w:val="nil"/>
          <w:left w:val="nil"/>
          <w:bottom w:val="nil"/>
          <w:right w:val="nil"/>
          <w:between w:val="nil"/>
        </w:pBdr>
        <w:spacing w:before="36" w:after="36"/>
      </w:pPr>
      <w:r>
        <w:rPr>
          <w:color w:val="000000"/>
        </w:rPr>
        <w:t>Hierarchically related to other cell types</w:t>
      </w:r>
    </w:p>
    <w:p w14:paraId="0000001D" w14:textId="77777777" w:rsidR="009320B4" w:rsidRDefault="007C2BCB">
      <w:pPr>
        <w:keepNext/>
        <w:pBdr>
          <w:top w:val="nil"/>
          <w:left w:val="nil"/>
          <w:bottom w:val="nil"/>
          <w:right w:val="nil"/>
          <w:between w:val="nil"/>
        </w:pBdr>
        <w:rPr>
          <w:color w:val="000000"/>
        </w:rPr>
      </w:pPr>
      <w:bookmarkStart w:id="9" w:name="bookmark=id.2et92p0" w:colFirst="0" w:colLast="0"/>
      <w:bookmarkEnd w:id="9"/>
      <w:r>
        <w:rPr>
          <w:noProof/>
          <w:color w:val="000000"/>
        </w:rPr>
        <w:drawing>
          <wp:inline distT="0" distB="0" distL="114300" distR="114300" wp14:anchorId="7FC0453D" wp14:editId="0E2D3956">
            <wp:extent cx="5943600" cy="1554796"/>
            <wp:effectExtent l="0" t="0" r="0" b="0"/>
            <wp:docPr id="3" name="image1.jpg" descr="Figure 1: The set of 3 + 1 rules for defining a cell type."/>
            <wp:cNvGraphicFramePr/>
            <a:graphic xmlns:a="http://schemas.openxmlformats.org/drawingml/2006/main">
              <a:graphicData uri="http://schemas.openxmlformats.org/drawingml/2006/picture">
                <pic:pic xmlns:pic="http://schemas.openxmlformats.org/drawingml/2006/picture">
                  <pic:nvPicPr>
                    <pic:cNvPr id="0" name="image1.jpg" descr="Figure 1: The set of 3 + 1 rules for defining a cell type."/>
                    <pic:cNvPicPr preferRelativeResize="0"/>
                  </pic:nvPicPr>
                  <pic:blipFill>
                    <a:blip r:embed="rId16"/>
                    <a:srcRect/>
                    <a:stretch>
                      <a:fillRect/>
                    </a:stretch>
                  </pic:blipFill>
                  <pic:spPr>
                    <a:xfrm>
                      <a:off x="0" y="0"/>
                      <a:ext cx="5943600" cy="1554796"/>
                    </a:xfrm>
                    <a:prstGeom prst="rect">
                      <a:avLst/>
                    </a:prstGeom>
                    <a:ln/>
                  </pic:spPr>
                </pic:pic>
              </a:graphicData>
            </a:graphic>
          </wp:inline>
        </w:drawing>
      </w:r>
    </w:p>
    <w:p w14:paraId="0000001E" w14:textId="77777777" w:rsidR="009320B4" w:rsidRDefault="007C2BCB">
      <w:pPr>
        <w:pBdr>
          <w:top w:val="nil"/>
          <w:left w:val="nil"/>
          <w:bottom w:val="nil"/>
          <w:right w:val="nil"/>
          <w:between w:val="nil"/>
        </w:pBdr>
        <w:spacing w:before="0" w:after="120"/>
        <w:rPr>
          <w:i/>
          <w:color w:val="000000"/>
        </w:rPr>
      </w:pPr>
      <w:r>
        <w:rPr>
          <w:i/>
          <w:color w:val="000000"/>
        </w:rPr>
        <w:t>Figure 1: The set of 3 + 1 rules for defining a cell type.</w:t>
      </w:r>
    </w:p>
    <w:p w14:paraId="0000001F" w14:textId="77777777" w:rsidR="009320B4" w:rsidRDefault="007C2BCB">
      <w:pPr>
        <w:pBdr>
          <w:top w:val="nil"/>
          <w:left w:val="nil"/>
          <w:bottom w:val="nil"/>
          <w:right w:val="nil"/>
          <w:between w:val="nil"/>
        </w:pBdr>
        <w:rPr>
          <w:color w:val="000000"/>
        </w:rPr>
      </w:pPr>
      <w:r>
        <w:rPr>
          <w:color w:val="000000"/>
        </w:rPr>
        <w:t>Here, “must” represents an absolute requirement, whereas “should” suggests that “there may exist valid reasons in particular circumstances to ignore a particular item” (as per RFC 2119 [</w:t>
      </w:r>
      <w:hyperlink w:anchor="bookmark=id.3o7alnk">
        <w:r>
          <w:rPr>
            <w:color w:val="0000FF"/>
            <w:u w:val="single"/>
          </w:rPr>
          <w:t>19</w:t>
        </w:r>
      </w:hyperlink>
      <w:proofErr w:type="gramStart"/>
      <w:r>
        <w:rPr>
          <w:color w:val="000000"/>
        </w:rPr>
        <w:t>])_</w:t>
      </w:r>
      <w:proofErr w:type="gramEnd"/>
      <w:r>
        <w:rPr>
          <w:color w:val="000000"/>
        </w:rPr>
        <w:t>.</w:t>
      </w:r>
    </w:p>
    <w:p w14:paraId="00000020" w14:textId="77777777" w:rsidR="009320B4" w:rsidRDefault="007C2BCB">
      <w:pPr>
        <w:pBdr>
          <w:top w:val="nil"/>
          <w:left w:val="nil"/>
          <w:bottom w:val="nil"/>
          <w:right w:val="nil"/>
          <w:between w:val="nil"/>
        </w:pBdr>
        <w:rPr>
          <w:color w:val="000000"/>
        </w:rPr>
      </w:pPr>
      <w:r>
        <w:rPr>
          <w:color w:val="000000"/>
        </w:rPr>
        <w:lastRenderedPageBreak/>
        <w:t>For rule 1, we mean that the cell type needs to be followed by a clear definition that would allow rational judgments of whether a singular cell belongs to the type or not. Such definitions should provide necessary and sufficient criteria for classification. An example is a cell type defined by “expression of the proteins CD3 and CD4, but lacking CD8.” Even though there is still some ambiguity (see [</w:t>
      </w:r>
      <w:hyperlink w:anchor="bookmark=id.23ckvvd">
        <w:r>
          <w:rPr>
            <w:color w:val="0000FF"/>
            <w:u w:val="single"/>
          </w:rPr>
          <w:t>20</w:t>
        </w:r>
      </w:hyperlink>
      <w:r>
        <w:rPr>
          <w:color w:val="000000"/>
        </w:rPr>
        <w:t>] [</w:t>
      </w:r>
      <w:hyperlink w:anchor="bookmark=id.ihv636">
        <w:r>
          <w:rPr>
            <w:color w:val="0000FF"/>
            <w:u w:val="single"/>
          </w:rPr>
          <w:t>21</w:t>
        </w:r>
      </w:hyperlink>
      <w:r>
        <w:rPr>
          <w:color w:val="000000"/>
        </w:rPr>
        <w:t>] for longer discussions), it already states clear and reasonable criteria. The degree of rigorousness cannot be decided a priori, as we still do not have a rigorous framework for representing biological knowledge, but we should strive to make definitions as rigorous as possible. Other examples of what could be explicit definitions are as follows:</w:t>
      </w:r>
    </w:p>
    <w:p w14:paraId="00000021" w14:textId="77777777" w:rsidR="009320B4" w:rsidRDefault="007C2BCB">
      <w:pPr>
        <w:numPr>
          <w:ilvl w:val="0"/>
          <w:numId w:val="4"/>
        </w:numPr>
        <w:pBdr>
          <w:top w:val="nil"/>
          <w:left w:val="nil"/>
          <w:bottom w:val="nil"/>
          <w:right w:val="nil"/>
          <w:between w:val="nil"/>
        </w:pBdr>
        <w:spacing w:before="36" w:after="36"/>
      </w:pPr>
      <w:r>
        <w:rPr>
          <w:color w:val="000000"/>
        </w:rPr>
        <w:t>“Big cell” is a class of cells which have a length of more than 50 micrometers on any axis.</w:t>
      </w:r>
    </w:p>
    <w:p w14:paraId="00000022" w14:textId="77777777" w:rsidR="009320B4" w:rsidRDefault="007C2BCB">
      <w:pPr>
        <w:numPr>
          <w:ilvl w:val="0"/>
          <w:numId w:val="4"/>
        </w:numPr>
        <w:pBdr>
          <w:top w:val="nil"/>
          <w:left w:val="nil"/>
          <w:bottom w:val="nil"/>
          <w:right w:val="nil"/>
          <w:between w:val="nil"/>
        </w:pBdr>
        <w:spacing w:before="36" w:after="36"/>
      </w:pPr>
      <w:r>
        <w:rPr>
          <w:color w:val="000000"/>
        </w:rPr>
        <w:t>“Human cortical neuron” is a class of cells in a human cortex that are capable of producing an action potential.</w:t>
      </w:r>
    </w:p>
    <w:p w14:paraId="00000023" w14:textId="77777777" w:rsidR="009320B4" w:rsidRDefault="007C2BCB">
      <w:pPr>
        <w:numPr>
          <w:ilvl w:val="0"/>
          <w:numId w:val="4"/>
        </w:numPr>
        <w:pBdr>
          <w:top w:val="nil"/>
          <w:left w:val="nil"/>
          <w:bottom w:val="nil"/>
          <w:right w:val="nil"/>
          <w:between w:val="nil"/>
        </w:pBdr>
        <w:spacing w:before="36" w:after="36"/>
      </w:pPr>
      <w:r>
        <w:rPr>
          <w:color w:val="000000"/>
        </w:rPr>
        <w:t>“Leukocyte” is a class of cells found in animal blood which are achromatic cells.</w:t>
      </w:r>
    </w:p>
    <w:p w14:paraId="00000024" w14:textId="77777777" w:rsidR="009320B4" w:rsidRDefault="007C2BCB">
      <w:pPr>
        <w:pBdr>
          <w:top w:val="nil"/>
          <w:left w:val="nil"/>
          <w:bottom w:val="nil"/>
          <w:right w:val="nil"/>
          <w:between w:val="nil"/>
        </w:pBdr>
        <w:rPr>
          <w:color w:val="000000"/>
        </w:rPr>
      </w:pPr>
      <w:r>
        <w:rPr>
          <w:color w:val="000000"/>
        </w:rPr>
        <w:t xml:space="preserve">The recognition of multiple valid types of rules is not new. The first Cell Ontology article, in 2005, explicitly acknowledged criteria based on function, histology, lineage and </w:t>
      </w:r>
      <w:proofErr w:type="gramStart"/>
      <w:r>
        <w:rPr>
          <w:color w:val="000000"/>
        </w:rPr>
        <w:t>ploidy.[</w:t>
      </w:r>
      <w:proofErr w:type="gramEnd"/>
      <w:r>
        <w:fldChar w:fldCharType="begin"/>
      </w:r>
      <w:r>
        <w:instrText xml:space="preserve"> HYPERLINK \l "bookmark=id.qsh70q" \h </w:instrText>
      </w:r>
      <w:r>
        <w:fldChar w:fldCharType="separate"/>
      </w:r>
      <w:r>
        <w:rPr>
          <w:color w:val="0000FF"/>
          <w:u w:val="single"/>
        </w:rPr>
        <w:t>13</w:t>
      </w:r>
      <w:r>
        <w:rPr>
          <w:color w:val="0000FF"/>
          <w:u w:val="single"/>
        </w:rPr>
        <w:fldChar w:fldCharType="end"/>
      </w:r>
      <w:r>
        <w:rPr>
          <w:color w:val="000000"/>
        </w:rPr>
        <w:t>]. These features were combined in the definitions of “species-neutral” cell types[</w:t>
      </w:r>
      <w:hyperlink w:anchor="bookmark=id.1pxezwc">
        <w:r>
          <w:rPr>
            <w:color w:val="0000FF"/>
            <w:u w:val="single"/>
          </w:rPr>
          <w:t>15</w:t>
        </w:r>
      </w:hyperlink>
      <w:r>
        <w:rPr>
          <w:color w:val="000000"/>
        </w:rPr>
        <w:t>], arguably useful for integrating databases or for teaching biology.Gradually, we are acknowledging that we might need more specific classes to characterize experimental biology, leading to the definition of species-specific types defined by granular characteristics. [</w:t>
      </w:r>
      <w:hyperlink w:anchor="bookmark=id.32hioqz">
        <w:r>
          <w:rPr>
            <w:color w:val="0000FF"/>
            <w:u w:val="single"/>
          </w:rPr>
          <w:t>22</w:t>
        </w:r>
      </w:hyperlink>
      <w:r>
        <w:rPr>
          <w:color w:val="000000"/>
        </w:rPr>
        <w:t>] [</w:t>
      </w:r>
      <w:hyperlink w:anchor="bookmark=id.3as4poj">
        <w:r>
          <w:rPr>
            <w:color w:val="0000FF"/>
            <w:u w:val="single"/>
          </w:rPr>
          <w:t>14</w:t>
        </w:r>
      </w:hyperlink>
      <w:r>
        <w:rPr>
          <w:color w:val="000000"/>
        </w:rPr>
        <w:t>].</w:t>
      </w:r>
    </w:p>
    <w:p w14:paraId="00000025" w14:textId="77777777" w:rsidR="009320B4" w:rsidRDefault="007C2BCB">
      <w:pPr>
        <w:pBdr>
          <w:top w:val="nil"/>
          <w:left w:val="nil"/>
          <w:bottom w:val="nil"/>
          <w:right w:val="nil"/>
          <w:between w:val="nil"/>
        </w:pBdr>
        <w:rPr>
          <w:color w:val="000000"/>
        </w:rPr>
      </w:pPr>
      <w:r>
        <w:rPr>
          <w:color w:val="000000"/>
        </w:rPr>
        <w:t xml:space="preserve">As an analogy, when describing a new species, besides preserving a type specimen, a taxonomist must cover the species diagnosis – the ways one can tell a species from others. Even though there are standards for format, the taxonomy codes for botany and zoology do not limit which characters can be used, as there is a huge diversity of organisms. </w:t>
      </w:r>
      <w:sdt>
        <w:sdtPr>
          <w:tag w:val="goog_rdk_11"/>
          <w:id w:val="-629466077"/>
        </w:sdtPr>
        <w:sdtEndPr/>
        <w:sdtContent>
          <w:commentRangeStart w:id="10"/>
        </w:sdtContent>
      </w:sdt>
      <w:commentRangeEnd w:id="10"/>
      <w:r>
        <w:commentReference w:id="10"/>
      </w:r>
      <w:sdt>
        <w:sdtPr>
          <w:tag w:val="goog_rdk_12"/>
          <w:id w:val="959378979"/>
        </w:sdtPr>
        <w:sdtEndPr/>
        <w:sdtContent>
          <w:r>
            <w:rPr>
              <w:color w:val="000000"/>
              <w:highlight w:val="yellow"/>
              <w:rPrChange w:id="11" w:author="Tiago Lubiana" w:date="2020-11-20T16:40:00Z">
                <w:rPr>
                  <w:color w:val="000000"/>
                </w:rPr>
              </w:rPrChange>
            </w:rPr>
            <w:t>[</w:t>
          </w:r>
        </w:sdtContent>
      </w:sdt>
      <w:r>
        <w:fldChar w:fldCharType="begin"/>
      </w:r>
      <w:r>
        <w:instrText xml:space="preserve"> HYPERLINK \l "bookmark=id.1hmsyys" \h </w:instrText>
      </w:r>
      <w:r>
        <w:fldChar w:fldCharType="separate"/>
      </w:r>
      <w:sdt>
        <w:sdtPr>
          <w:tag w:val="goog_rdk_13"/>
          <w:id w:val="369046191"/>
        </w:sdtPr>
        <w:sdtEndPr/>
        <w:sdtContent>
          <w:r>
            <w:rPr>
              <w:color w:val="0000FF"/>
              <w:highlight w:val="yellow"/>
              <w:u w:val="single"/>
              <w:rPrChange w:id="12" w:author="Tiago Lubiana" w:date="2020-11-20T16:40:00Z">
                <w:rPr>
                  <w:color w:val="0000FF"/>
                  <w:u w:val="single"/>
                </w:rPr>
              </w:rPrChange>
            </w:rPr>
            <w:t>23</w:t>
          </w:r>
        </w:sdtContent>
      </w:sdt>
      <w:r>
        <w:fldChar w:fldCharType="end"/>
      </w:r>
      <w:sdt>
        <w:sdtPr>
          <w:tag w:val="goog_rdk_14"/>
          <w:id w:val="-1300987539"/>
        </w:sdtPr>
        <w:sdtEndPr/>
        <w:sdtContent>
          <w:r>
            <w:rPr>
              <w:color w:val="000000"/>
              <w:highlight w:val="yellow"/>
              <w:rPrChange w:id="13" w:author="Tiago Lubiana" w:date="2020-11-20T16:40:00Z">
                <w:rPr>
                  <w:color w:val="000000"/>
                </w:rPr>
              </w:rPrChange>
            </w:rPr>
            <w:t>]</w:t>
          </w:r>
        </w:sdtContent>
      </w:sdt>
      <w:r>
        <w:rPr>
          <w:color w:val="000000"/>
        </w:rPr>
        <w:t xml:space="preserve"> In the same way, it might be unrealistic to restrict definitions of cell types to a single class of characters like expression markers.</w:t>
      </w:r>
    </w:p>
    <w:p w14:paraId="00000026" w14:textId="77777777" w:rsidR="009320B4" w:rsidRDefault="007C2BCB">
      <w:pPr>
        <w:pBdr>
          <w:top w:val="nil"/>
          <w:left w:val="nil"/>
          <w:bottom w:val="nil"/>
          <w:right w:val="nil"/>
          <w:between w:val="nil"/>
        </w:pBdr>
        <w:rPr>
          <w:color w:val="000000"/>
        </w:rPr>
      </w:pPr>
      <w:r>
        <w:rPr>
          <w:color w:val="000000"/>
        </w:rPr>
        <w:t>Rule 2 is an explicit criterion that must be followed while discussing cell types scientifically; we need to define the taxa for which a given cell type is expected to manifest. The cell type then needs to be discoverable in any individual of the taxon (or taxa) of interest, given the appropriate conditions (e.g., stage of life and biological sex). The set of taxa covered by a cell type is called here a taxonomic scope (or just scope) of the cell type. Note that, as cell types can be defined by function and functions can converge, the taxonomic scope is not restricted to monophyletic taxa (clades). The definition of taxon used here is liberal and applies to any class of organisms that any researcher identifies explicitly as a unit.</w:t>
      </w:r>
    </w:p>
    <w:p w14:paraId="00000027" w14:textId="77777777" w:rsidR="009320B4" w:rsidRDefault="007C2BCB">
      <w:pPr>
        <w:pBdr>
          <w:top w:val="nil"/>
          <w:left w:val="nil"/>
          <w:bottom w:val="nil"/>
          <w:right w:val="nil"/>
          <w:between w:val="nil"/>
        </w:pBdr>
        <w:rPr>
          <w:color w:val="000000"/>
        </w:rPr>
      </w:pPr>
      <w:r>
        <w:rPr>
          <w:color w:val="000000"/>
        </w:rPr>
        <w:t>Knowing the scope is important to avoid the pitfalls of extrapolation. A recurrent theme is that theories corroborated by mouse experiments are valid for human cells. Such extrapolation is an instance of the classic problem of induction, which is discussed thoroughly in “The Logic of Scientific Discovery” [</w:t>
      </w:r>
      <w:hyperlink w:anchor="bookmark=id.41mghml">
        <w:r>
          <w:rPr>
            <w:color w:val="0000FF"/>
            <w:u w:val="single"/>
          </w:rPr>
          <w:t>24</w:t>
        </w:r>
      </w:hyperlink>
      <w:r>
        <w:rPr>
          <w:color w:val="000000"/>
        </w:rPr>
        <w:t>]. The taxonomic scope allows us, researchers, to be clear regarding our claims, and better discern what we claim to be true for a strain, a species or any other class of organisms.</w:t>
      </w:r>
    </w:p>
    <w:p w14:paraId="00000028" w14:textId="77777777" w:rsidR="009320B4" w:rsidRDefault="007C2BCB">
      <w:pPr>
        <w:pBdr>
          <w:top w:val="nil"/>
          <w:left w:val="nil"/>
          <w:bottom w:val="nil"/>
          <w:right w:val="nil"/>
          <w:between w:val="nil"/>
        </w:pBdr>
        <w:rPr>
          <w:color w:val="000000"/>
        </w:rPr>
      </w:pPr>
      <w:r>
        <w:rPr>
          <w:color w:val="000000"/>
        </w:rPr>
        <w:t xml:space="preserve">Rule 3 deals with a practical concern. Rigorously, there is an infinite number of explicit definitions that any scientist might come up with. One simple proof of this infinitude is that size-based cell definitions (as for “big cell” above) may alone consider any of the infinite real </w:t>
      </w:r>
      <w:r>
        <w:rPr>
          <w:color w:val="000000"/>
        </w:rPr>
        <w:lastRenderedPageBreak/>
        <w:t>numbers. Thus, a cell type “bigger than 7.835 micrometers” will fail this rule. If we want to characterize all human cell types, for example, it is necessary to have a finite number of cell types. Rule 3 could be paraphrased as: a valid cell type is a class of cells that any researcher rationally finds useful for a theoretical perspective of reality. For example, a recent study used single-cell RNA-seq experiments to assign 275,000 Drosophila cells into 200 cell types [</w:t>
      </w:r>
      <w:hyperlink w:anchor="bookmark=id.2grqrue">
        <w:r>
          <w:rPr>
            <w:color w:val="0000FF"/>
            <w:u w:val="single"/>
          </w:rPr>
          <w:t>25</w:t>
        </w:r>
      </w:hyperlink>
      <w:r>
        <w:rPr>
          <w:color w:val="000000"/>
        </w:rPr>
        <w:t>]. Since these 200 cell types were useful for Özel and colleagues when describing the world, they automatically satisfied rule 3.</w:t>
      </w:r>
    </w:p>
    <w:p w14:paraId="00000029" w14:textId="77777777" w:rsidR="009320B4" w:rsidRDefault="007C2BCB">
      <w:pPr>
        <w:pBdr>
          <w:top w:val="nil"/>
          <w:left w:val="nil"/>
          <w:bottom w:val="nil"/>
          <w:right w:val="nil"/>
          <w:between w:val="nil"/>
        </w:pBdr>
        <w:rPr>
          <w:color w:val="000000"/>
        </w:rPr>
      </w:pPr>
      <w:r>
        <w:rPr>
          <w:color w:val="000000"/>
        </w:rPr>
        <w:t>Rule 4 is a practical extension of the usefulness rule: a cell type has to be hierarchically-related to other cell types for increased usefulness. This means that a definition of a cell class is (for research synthesis concerns) less useful if it cannot be considered a “subclass” of another cell type. For practical concerns, all imaginable cell types are subclasses of a “eukaryotic cell”. This is presented as a recommendation instead of a requirement as, in practice, it might be an overhead and not strictly necessary for claims of the discovery of new cell types and similar tasks.</w:t>
      </w:r>
    </w:p>
    <w:p w14:paraId="0000002A" w14:textId="0B1C9701" w:rsidR="009320B4" w:rsidRDefault="007C2BCB">
      <w:pPr>
        <w:pBdr>
          <w:top w:val="nil"/>
          <w:left w:val="nil"/>
          <w:bottom w:val="nil"/>
          <w:right w:val="nil"/>
          <w:between w:val="nil"/>
        </w:pBdr>
        <w:rPr>
          <w:color w:val="000000"/>
        </w:rPr>
      </w:pPr>
      <w:r>
        <w:rPr>
          <w:color w:val="000000"/>
        </w:rPr>
        <w:t xml:space="preserve">Ontological organization is important for integrating knowledge across studies. A cell type that is based on its </w:t>
      </w:r>
      <w:proofErr w:type="gramStart"/>
      <w:r>
        <w:rPr>
          <w:color w:val="000000"/>
        </w:rPr>
        <w:t xml:space="preserve">transcriptome </w:t>
      </w:r>
      <w:r>
        <w:t xml:space="preserve"> </w:t>
      </w:r>
      <w:r>
        <w:rPr>
          <w:color w:val="000000"/>
        </w:rPr>
        <w:t>is</w:t>
      </w:r>
      <w:proofErr w:type="gramEnd"/>
      <w:r>
        <w:rPr>
          <w:color w:val="000000"/>
        </w:rPr>
        <w:t xml:space="preserve"> not the same as one based on its electrophysiology. However, the types based on each criterion can be grouped in a superclass of cells that match either one or the other. For example, the green-OFF bipolar cells of the retina and the Syt2-/NK3R+ cells of the retina are considered to be the same cell type [</w:t>
      </w:r>
      <w:hyperlink w:anchor="bookmark=id.vx1227">
        <w:r>
          <w:rPr>
            <w:color w:val="0000FF"/>
            <w:u w:val="single"/>
          </w:rPr>
          <w:t>26</w:t>
        </w:r>
      </w:hyperlink>
      <w:r>
        <w:rPr>
          <w:color w:val="000000"/>
        </w:rPr>
        <w:t>]. However, as these features are often measured separately, we have, in fact, two individual classes for which knowledge is produced. These classes, then, can be combined in the superclass “green-OFF OR Syt2- / NK3R cells” for integration of claims across domains. Practically, when describing a cell type, one should make an effort to insert it into the universe of interrelated cell types, even if that implies creating new superclasses.</w:t>
      </w:r>
    </w:p>
    <w:p w14:paraId="0000002B" w14:textId="77777777" w:rsidR="009320B4" w:rsidRDefault="007C2BCB">
      <w:pPr>
        <w:pBdr>
          <w:top w:val="nil"/>
          <w:left w:val="nil"/>
          <w:bottom w:val="nil"/>
          <w:right w:val="nil"/>
          <w:between w:val="nil"/>
        </w:pBdr>
        <w:rPr>
          <w:color w:val="000000"/>
        </w:rPr>
      </w:pPr>
      <w:r>
        <w:rPr>
          <w:color w:val="000000"/>
        </w:rPr>
        <w:t>The consequences of these set of criteria will be discussed further in the following sections.</w:t>
      </w:r>
    </w:p>
    <w:p w14:paraId="0000002C" w14:textId="77777777" w:rsidR="009320B4" w:rsidRDefault="007C2BCB">
      <w:pPr>
        <w:pStyle w:val="Heading1"/>
      </w:pPr>
      <w:bookmarkStart w:id="14" w:name="bookmark=id.tyjcwt" w:colFirst="0" w:colLast="0"/>
      <w:bookmarkEnd w:id="14"/>
      <w:r>
        <w:t>Naming classes of cell types</w:t>
      </w:r>
    </w:p>
    <w:p w14:paraId="0000002D" w14:textId="77777777" w:rsidR="009320B4" w:rsidRDefault="007C2BCB">
      <w:pPr>
        <w:pBdr>
          <w:top w:val="nil"/>
          <w:left w:val="nil"/>
          <w:bottom w:val="nil"/>
          <w:right w:val="nil"/>
          <w:between w:val="nil"/>
        </w:pBdr>
        <w:rPr>
          <w:color w:val="000000"/>
        </w:rPr>
      </w:pPr>
      <w:r>
        <w:rPr>
          <w:color w:val="000000"/>
        </w:rPr>
        <w:t>To facilitate communication among life scientists, we propose a set of naming conventions for different classes of cell types. Much of the literature mix cell types in one species (e.g., when dealing with a cell type as an evolutionary unit) or in multispecies (e.g., in the cell ontology). It is arguably useful to distill these different concepts into their own names. Given the importance of the concept of species in biological classification [</w:t>
      </w:r>
      <w:hyperlink w:anchor="bookmark=id.3fwokq0">
        <w:r>
          <w:rPr>
            <w:color w:val="0000FF"/>
            <w:u w:val="single"/>
          </w:rPr>
          <w:t>27</w:t>
        </w:r>
      </w:hyperlink>
      <w:r>
        <w:rPr>
          <w:color w:val="000000"/>
        </w:rPr>
        <w:t>] [</w:t>
      </w:r>
      <w:hyperlink w:anchor="bookmark=id.1v1yuxt">
        <w:r>
          <w:rPr>
            <w:color w:val="0000FF"/>
            <w:u w:val="single"/>
          </w:rPr>
          <w:t>28</w:t>
        </w:r>
      </w:hyperlink>
      <w:r>
        <w:rPr>
          <w:color w:val="000000"/>
        </w:rPr>
        <w:t xml:space="preserve">], we derive a species-centric view on the naming of classes of cell types. The four classes (Figure </w:t>
      </w:r>
      <w:hyperlink w:anchor="bookmark=id.3dy6vkm">
        <w:r>
          <w:rPr>
            <w:color w:val="0000FF"/>
            <w:u w:val="single"/>
          </w:rPr>
          <w:t>2</w:t>
        </w:r>
      </w:hyperlink>
      <w:r>
        <w:rPr>
          <w:color w:val="000000"/>
        </w:rPr>
        <w:t>) we propose are as follows:</w:t>
      </w:r>
    </w:p>
    <w:p w14:paraId="0000002E" w14:textId="77777777" w:rsidR="009320B4" w:rsidRDefault="007C2BCB">
      <w:pPr>
        <w:numPr>
          <w:ilvl w:val="0"/>
          <w:numId w:val="5"/>
        </w:numPr>
        <w:pBdr>
          <w:top w:val="nil"/>
          <w:left w:val="nil"/>
          <w:bottom w:val="nil"/>
          <w:right w:val="nil"/>
          <w:between w:val="nil"/>
        </w:pBdr>
        <w:spacing w:before="36" w:after="36"/>
      </w:pPr>
      <w:r>
        <w:rPr>
          <w:color w:val="000000"/>
        </w:rPr>
        <w:t>archetypes, for when the taxonomic scope of the type is beyond the level of species; for example, “mammal neutrophils.”</w:t>
      </w:r>
    </w:p>
    <w:p w14:paraId="0000002F" w14:textId="77777777" w:rsidR="009320B4" w:rsidRDefault="007C2BCB">
      <w:pPr>
        <w:numPr>
          <w:ilvl w:val="0"/>
          <w:numId w:val="5"/>
        </w:numPr>
        <w:pBdr>
          <w:top w:val="nil"/>
          <w:left w:val="nil"/>
          <w:bottom w:val="nil"/>
          <w:right w:val="nil"/>
          <w:between w:val="nil"/>
        </w:pBdr>
        <w:spacing w:before="36" w:after="36"/>
      </w:pPr>
      <w:r>
        <w:rPr>
          <w:i/>
          <w:color w:val="000000"/>
        </w:rPr>
        <w:t>sensu stricto</w:t>
      </w:r>
      <w:r>
        <w:rPr>
          <w:color w:val="000000"/>
        </w:rPr>
        <w:t xml:space="preserve"> cell types, for when the taxonomic scope of the type corresponds to a single species; for example, “mouse neutrophils.”</w:t>
      </w:r>
    </w:p>
    <w:p w14:paraId="00000030" w14:textId="77777777" w:rsidR="009320B4" w:rsidRDefault="007C2BCB">
      <w:pPr>
        <w:numPr>
          <w:ilvl w:val="0"/>
          <w:numId w:val="5"/>
        </w:numPr>
        <w:pBdr>
          <w:top w:val="nil"/>
          <w:left w:val="nil"/>
          <w:bottom w:val="nil"/>
          <w:right w:val="nil"/>
          <w:between w:val="nil"/>
        </w:pBdr>
        <w:spacing w:before="36" w:after="36"/>
      </w:pPr>
      <w:r>
        <w:rPr>
          <w:color w:val="000000"/>
        </w:rPr>
        <w:t>infratypes, for when the taxonomic scope is below the level of species; for example, considering the mouse strain “C57BL/6J” [27], “neutrophils from C57BL/6J mice”.</w:t>
      </w:r>
    </w:p>
    <w:p w14:paraId="00000031" w14:textId="77777777" w:rsidR="009320B4" w:rsidRDefault="007C2BCB">
      <w:pPr>
        <w:numPr>
          <w:ilvl w:val="0"/>
          <w:numId w:val="5"/>
        </w:numPr>
        <w:pBdr>
          <w:top w:val="nil"/>
          <w:left w:val="nil"/>
          <w:bottom w:val="nil"/>
          <w:right w:val="nil"/>
          <w:between w:val="nil"/>
        </w:pBdr>
        <w:spacing w:before="36" w:after="36"/>
      </w:pPr>
      <w:r>
        <w:rPr>
          <w:color w:val="000000"/>
        </w:rPr>
        <w:lastRenderedPageBreak/>
        <w:t>technotype, for specific, experimentally defined cell types that harbor in their definition the precise conditions of the cells sampled; “2-month-old male C57BL/6J, Ly-6G+ CD11b+ M-CSF R- CD244- neutrophils”.</w:t>
      </w:r>
    </w:p>
    <w:p w14:paraId="00000032" w14:textId="77777777" w:rsidR="009320B4" w:rsidRDefault="007C2BCB">
      <w:pPr>
        <w:keepNext/>
        <w:pBdr>
          <w:top w:val="nil"/>
          <w:left w:val="nil"/>
          <w:bottom w:val="nil"/>
          <w:right w:val="nil"/>
          <w:between w:val="nil"/>
        </w:pBdr>
        <w:rPr>
          <w:color w:val="000000"/>
        </w:rPr>
      </w:pPr>
      <w:bookmarkStart w:id="15" w:name="bookmark=id.3dy6vkm" w:colFirst="0" w:colLast="0"/>
      <w:bookmarkEnd w:id="15"/>
      <w:r>
        <w:rPr>
          <w:noProof/>
          <w:color w:val="000000"/>
        </w:rPr>
        <w:drawing>
          <wp:inline distT="0" distB="0" distL="114300" distR="114300" wp14:anchorId="77FD5B9A" wp14:editId="4DB00819">
            <wp:extent cx="5943600" cy="2711845"/>
            <wp:effectExtent l="0" t="0" r="0" b="0"/>
            <wp:docPr id="2" name="image2.jpg" descr="Figure 2: Names for classes of cell types."/>
            <wp:cNvGraphicFramePr/>
            <a:graphic xmlns:a="http://schemas.openxmlformats.org/drawingml/2006/main">
              <a:graphicData uri="http://schemas.openxmlformats.org/drawingml/2006/picture">
                <pic:pic xmlns:pic="http://schemas.openxmlformats.org/drawingml/2006/picture">
                  <pic:nvPicPr>
                    <pic:cNvPr id="0" name="image2.jpg" descr="Figure 2: Names for classes of cell types."/>
                    <pic:cNvPicPr preferRelativeResize="0"/>
                  </pic:nvPicPr>
                  <pic:blipFill>
                    <a:blip r:embed="rId17"/>
                    <a:srcRect/>
                    <a:stretch>
                      <a:fillRect/>
                    </a:stretch>
                  </pic:blipFill>
                  <pic:spPr>
                    <a:xfrm>
                      <a:off x="0" y="0"/>
                      <a:ext cx="5943600" cy="2711845"/>
                    </a:xfrm>
                    <a:prstGeom prst="rect">
                      <a:avLst/>
                    </a:prstGeom>
                    <a:ln/>
                  </pic:spPr>
                </pic:pic>
              </a:graphicData>
            </a:graphic>
          </wp:inline>
        </w:drawing>
      </w:r>
    </w:p>
    <w:p w14:paraId="00000033" w14:textId="77777777" w:rsidR="009320B4" w:rsidRDefault="007C2BCB">
      <w:pPr>
        <w:pBdr>
          <w:top w:val="nil"/>
          <w:left w:val="nil"/>
          <w:bottom w:val="nil"/>
          <w:right w:val="nil"/>
          <w:between w:val="nil"/>
        </w:pBdr>
        <w:spacing w:before="0" w:after="120"/>
        <w:rPr>
          <w:i/>
          <w:color w:val="000000"/>
        </w:rPr>
      </w:pPr>
      <w:r>
        <w:rPr>
          <w:i/>
          <w:color w:val="000000"/>
        </w:rPr>
        <w:t>Figure 2: Names for classes of cell types.</w:t>
      </w:r>
    </w:p>
    <w:p w14:paraId="00000034" w14:textId="77777777" w:rsidR="009320B4" w:rsidRDefault="007C2BCB">
      <w:pPr>
        <w:pBdr>
          <w:top w:val="nil"/>
          <w:left w:val="nil"/>
          <w:bottom w:val="nil"/>
          <w:right w:val="nil"/>
          <w:between w:val="nil"/>
        </w:pBdr>
        <w:rPr>
          <w:color w:val="000000"/>
        </w:rPr>
      </w:pPr>
      <w:r>
        <w:rPr>
          <w:color w:val="000000"/>
        </w:rPr>
        <w:t>By adopting a precise vocabulary, we can avoid misunderstandings and communicate more clearly. At the level of individual scientific experiments, we usually work at the infratype level; the samples come only from a subpopulation of the species of interest and cannot be assumed to be randomly sampled from all individuals. This has important practical considerations to, once again, avoid failing implicitly at the problem of induction.</w:t>
      </w:r>
    </w:p>
    <w:p w14:paraId="00000035" w14:textId="77777777" w:rsidR="009320B4" w:rsidRDefault="007C2BCB">
      <w:pPr>
        <w:pBdr>
          <w:top w:val="nil"/>
          <w:left w:val="nil"/>
          <w:bottom w:val="nil"/>
          <w:right w:val="nil"/>
          <w:between w:val="nil"/>
        </w:pBdr>
        <w:rPr>
          <w:color w:val="000000"/>
        </w:rPr>
      </w:pPr>
      <w:r>
        <w:rPr>
          <w:color w:val="000000"/>
        </w:rPr>
        <w:t>In addition, in individual experiments, we work with cells of very specific classes. They are not only infratypes but very specific infratypes defined by non-random research setups and pragmatic choices. For example, we might call “CD4 T cells” what are actually CD3+, CD4+, CD8+ cells from the axillary lymph node of 2-month-old chow-fed female C57BL6/J mice from the mouse-house of the Institute of Biochemistry of the University of São Paulo collected on several mornings around 10 pm. Although quite specific, all the mentioned facets (markers, anatomical location, age, biological sex, strain, housing conditions, circadian clock, and diet) are known to alter what we know about cell types. Thus, we benefit from using a name for these very specific classes: a technotype.</w:t>
      </w:r>
    </w:p>
    <w:p w14:paraId="00000036" w14:textId="77777777" w:rsidR="009320B4" w:rsidRDefault="007C2BCB">
      <w:pPr>
        <w:pBdr>
          <w:top w:val="nil"/>
          <w:left w:val="nil"/>
          <w:bottom w:val="nil"/>
          <w:right w:val="nil"/>
          <w:between w:val="nil"/>
        </w:pBdr>
        <w:rPr>
          <w:color w:val="000000"/>
        </w:rPr>
      </w:pPr>
      <w:r>
        <w:rPr>
          <w:color w:val="000000"/>
        </w:rPr>
        <w:t>Even if it is specific, a technotype is still a class. Unless a study used only one single-cell, it likely contained some sampling method. Samples are from a specific population for which hypotheses are actually tested. This is the most granular cell type, in our considered view, for research synthesis. This is the type that can be strictly annotated in single-cell RNA-seq analysis, for example.</w:t>
      </w:r>
    </w:p>
    <w:p w14:paraId="00000037" w14:textId="77777777" w:rsidR="009320B4" w:rsidRDefault="007C2BCB">
      <w:pPr>
        <w:pBdr>
          <w:top w:val="nil"/>
          <w:left w:val="nil"/>
          <w:bottom w:val="nil"/>
          <w:right w:val="nil"/>
          <w:between w:val="nil"/>
        </w:pBdr>
        <w:rPr>
          <w:color w:val="000000"/>
        </w:rPr>
      </w:pPr>
      <w:r>
        <w:rPr>
          <w:color w:val="000000"/>
        </w:rPr>
        <w:t xml:space="preserve">Single claims are made and tested for technotypes, and the claims can be logically combined in “upper” ontological levels for reaching a higher degree of universality. The propagation of knowledge to upper levels cannot be implicit. (see Yarkoni 2020 for an analogous problem in </w:t>
      </w:r>
      <w:r>
        <w:rPr>
          <w:color w:val="000000"/>
        </w:rPr>
        <w:lastRenderedPageBreak/>
        <w:t>the psychological sciences [</w:t>
      </w:r>
      <w:hyperlink w:anchor="bookmark=id.4f1mdlm">
        <w:r>
          <w:rPr>
            <w:color w:val="0000FF"/>
            <w:u w:val="single"/>
          </w:rPr>
          <w:t>29</w:t>
        </w:r>
      </w:hyperlink>
      <w:r>
        <w:rPr>
          <w:color w:val="000000"/>
        </w:rPr>
        <w:t>])). As Popper defends, knowledge should travel “quasi-inductionally” by fostering hypotheses with higher degrees of generality, which can then be tested for the more universal class [</w:t>
      </w:r>
      <w:hyperlink w:anchor="bookmark=id.41mghml">
        <w:r>
          <w:rPr>
            <w:color w:val="0000FF"/>
            <w:u w:val="single"/>
          </w:rPr>
          <w:t>24</w:t>
        </w:r>
      </w:hyperlink>
      <w:r>
        <w:rPr>
          <w:color w:val="000000"/>
        </w:rPr>
        <w:t>].</w:t>
      </w:r>
    </w:p>
    <w:p w14:paraId="00000038" w14:textId="77777777" w:rsidR="009320B4" w:rsidRDefault="007C2BCB">
      <w:pPr>
        <w:pStyle w:val="Heading1"/>
      </w:pPr>
      <w:bookmarkStart w:id="16" w:name="bookmark=id.1t3h5sf" w:colFirst="0" w:colLast="0"/>
      <w:bookmarkEnd w:id="16"/>
      <w:r>
        <w:t>Logical consequences of the definition of a cell type</w:t>
      </w:r>
    </w:p>
    <w:p w14:paraId="00000039" w14:textId="77777777" w:rsidR="009320B4" w:rsidRDefault="007C2BCB">
      <w:pPr>
        <w:pBdr>
          <w:top w:val="nil"/>
          <w:left w:val="nil"/>
          <w:bottom w:val="nil"/>
          <w:right w:val="nil"/>
          <w:between w:val="nil"/>
        </w:pBdr>
        <w:rPr>
          <w:color w:val="000000"/>
        </w:rPr>
      </w:pPr>
      <w:r>
        <w:rPr>
          <w:color w:val="000000"/>
        </w:rPr>
        <w:t>One notable logical consequence of the proposed set of criteria is that the definition of a cell state is left as a subclass for cell type. For the pragmatic purpose adopted here, we avoid the dissection of the differences between persistent classes of cells (which we refer to as traditional cell types) or the transient, fugacious classes of cells (which we refer to as traditional cell states). Even though such a distinction is an important topic for theoretical research, it is not a requirement for representing biomedical experiments.</w:t>
      </w:r>
    </w:p>
    <w:p w14:paraId="0000003A" w14:textId="77777777" w:rsidR="009320B4" w:rsidRDefault="007C2BCB">
      <w:pPr>
        <w:pBdr>
          <w:top w:val="nil"/>
          <w:left w:val="nil"/>
          <w:bottom w:val="nil"/>
          <w:right w:val="nil"/>
          <w:between w:val="nil"/>
        </w:pBdr>
        <w:rPr>
          <w:color w:val="000000"/>
        </w:rPr>
      </w:pPr>
      <w:r>
        <w:rPr>
          <w:color w:val="000000"/>
        </w:rPr>
        <w:t>One example of this entailment is that the class “human cells in metaphase of mitosis” can be considered a cell type, as they can be explicitly defined and restricted to a taxon. Even though “metaphase” itself is a biological process, we can describe all cells executing this process as a singular cell class (here a synonym of cell type).</w:t>
      </w:r>
    </w:p>
    <w:p w14:paraId="0000003B" w14:textId="77777777" w:rsidR="009320B4" w:rsidRDefault="007C2BCB">
      <w:pPr>
        <w:pBdr>
          <w:top w:val="nil"/>
          <w:left w:val="nil"/>
          <w:bottom w:val="nil"/>
          <w:right w:val="nil"/>
          <w:between w:val="nil"/>
        </w:pBdr>
        <w:rPr>
          <w:color w:val="000000"/>
        </w:rPr>
      </w:pPr>
      <w:r>
        <w:rPr>
          <w:color w:val="000000"/>
        </w:rPr>
        <w:t>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 “fibroblasts” and “doubling cells”. If cells can be assigned to multiple classes that are not hierarchically related, it is not possible to annotate cell types with a single identifier using a taxonomic tree, in which each concept is represented by a single node with one (and only one) direct parent node. This is in conflict with attempts to classify cell-types using single hierarchies in the form of a tree [</w:t>
      </w:r>
      <w:hyperlink w:anchor="bookmark=id.2u6wntf">
        <w:r>
          <w:rPr>
            <w:color w:val="0000FF"/>
            <w:u w:val="single"/>
          </w:rPr>
          <w:t>30</w:t>
        </w:r>
      </w:hyperlink>
      <w:r>
        <w:rPr>
          <w:color w:val="000000"/>
        </w:rPr>
        <w:t>] [</w:t>
      </w:r>
      <w:hyperlink w:anchor="bookmark=id.19c6y18">
        <w:r>
          <w:rPr>
            <w:color w:val="0000FF"/>
            <w:u w:val="single"/>
          </w:rPr>
          <w:t>31</w:t>
        </w:r>
      </w:hyperlink>
      <w:r>
        <w:rPr>
          <w:color w:val="000000"/>
        </w:rPr>
        <w:t>] [</w:t>
      </w:r>
      <w:hyperlink w:anchor="bookmark=id.3tbugp1">
        <w:r>
          <w:rPr>
            <w:color w:val="0000FF"/>
            <w:u w:val="single"/>
          </w:rPr>
          <w:t>32</w:t>
        </w:r>
      </w:hyperlink>
      <w:r>
        <w:rPr>
          <w:color w:val="000000"/>
        </w:rPr>
        <w:t xml:space="preserve">]. Cell types need to be represented ontologically (in the computational sense), which can be thought of as multiple, intertwining trees that take into account different ways of classifying cells (Figure </w:t>
      </w:r>
      <w:hyperlink w:anchor="bookmark=id.4d34og8">
        <w:r>
          <w:rPr>
            <w:color w:val="0000FF"/>
            <w:u w:val="single"/>
          </w:rPr>
          <w:t>3</w:t>
        </w:r>
      </w:hyperlink>
      <w:r>
        <w:rPr>
          <w:color w:val="000000"/>
        </w:rPr>
        <w:t>).</w:t>
      </w:r>
    </w:p>
    <w:p w14:paraId="0000003C" w14:textId="77777777" w:rsidR="009320B4" w:rsidRDefault="007C2BCB">
      <w:pPr>
        <w:keepNext/>
        <w:pBdr>
          <w:top w:val="nil"/>
          <w:left w:val="nil"/>
          <w:bottom w:val="nil"/>
          <w:right w:val="nil"/>
          <w:between w:val="nil"/>
        </w:pBdr>
        <w:rPr>
          <w:color w:val="000000"/>
        </w:rPr>
      </w:pPr>
      <w:bookmarkStart w:id="17" w:name="bookmark=id.4d34og8" w:colFirst="0" w:colLast="0"/>
      <w:bookmarkEnd w:id="17"/>
      <w:r>
        <w:rPr>
          <w:noProof/>
          <w:color w:val="000000"/>
        </w:rPr>
        <w:lastRenderedPageBreak/>
        <w:drawing>
          <wp:inline distT="0" distB="0" distL="114300" distR="114300" wp14:anchorId="7533894F" wp14:editId="5527A0EC">
            <wp:extent cx="5943600" cy="3885210"/>
            <wp:effectExtent l="0" t="0" r="0" b="0"/>
            <wp:docPr id="5" name="image5.jpg" descr="Figure 3: Not a tree."/>
            <wp:cNvGraphicFramePr/>
            <a:graphic xmlns:a="http://schemas.openxmlformats.org/drawingml/2006/main">
              <a:graphicData uri="http://schemas.openxmlformats.org/drawingml/2006/picture">
                <pic:pic xmlns:pic="http://schemas.openxmlformats.org/drawingml/2006/picture">
                  <pic:nvPicPr>
                    <pic:cNvPr id="0" name="image5.jpg" descr="Figure 3: Not a tree."/>
                    <pic:cNvPicPr preferRelativeResize="0"/>
                  </pic:nvPicPr>
                  <pic:blipFill>
                    <a:blip r:embed="rId18"/>
                    <a:srcRect/>
                    <a:stretch>
                      <a:fillRect/>
                    </a:stretch>
                  </pic:blipFill>
                  <pic:spPr>
                    <a:xfrm>
                      <a:off x="0" y="0"/>
                      <a:ext cx="5943600" cy="3885210"/>
                    </a:xfrm>
                    <a:prstGeom prst="rect">
                      <a:avLst/>
                    </a:prstGeom>
                    <a:ln/>
                  </pic:spPr>
                </pic:pic>
              </a:graphicData>
            </a:graphic>
          </wp:inline>
        </w:drawing>
      </w:r>
    </w:p>
    <w:p w14:paraId="0000003D" w14:textId="49C7C3FE" w:rsidR="009320B4" w:rsidRDefault="007C2BCB">
      <w:pPr>
        <w:pBdr>
          <w:top w:val="nil"/>
          <w:left w:val="nil"/>
          <w:bottom w:val="nil"/>
          <w:right w:val="nil"/>
          <w:between w:val="nil"/>
        </w:pBdr>
        <w:spacing w:before="0" w:after="120"/>
        <w:rPr>
          <w:i/>
          <w:color w:val="000000"/>
        </w:rPr>
      </w:pPr>
      <w:r>
        <w:rPr>
          <w:i/>
          <w:color w:val="000000"/>
        </w:rPr>
        <w:t>Figure 3: The cell type hierarchy is not a tree - it requires multiple inheritance for completeness.</w:t>
      </w:r>
    </w:p>
    <w:p w14:paraId="0000003E" w14:textId="7C57F365" w:rsidR="009320B4" w:rsidRDefault="007C2BCB">
      <w:pPr>
        <w:pBdr>
          <w:top w:val="nil"/>
          <w:left w:val="nil"/>
          <w:bottom w:val="nil"/>
          <w:right w:val="nil"/>
          <w:between w:val="nil"/>
        </w:pBdr>
        <w:rPr>
          <w:color w:val="000000"/>
        </w:rPr>
      </w:pPr>
      <w:r>
        <w:rPr>
          <w:color w:val="000000"/>
        </w:rPr>
        <w:t>Another logical consequence of the definition is that the concept of subtype becomes redundant with the concept of cell type. The notion of subtype, then, only makes sense when discussing classes with different degrees of universality. Thus, claims to discovery of new cell “subtypes” or “types” differ only stylistically and can be considered indistinguishable from the perspective of research synthesis.</w:t>
      </w:r>
    </w:p>
    <w:p w14:paraId="5521737C" w14:textId="77777777" w:rsidR="007C2BCB" w:rsidRDefault="007C2BCB">
      <w:pPr>
        <w:pBdr>
          <w:top w:val="nil"/>
          <w:left w:val="nil"/>
          <w:bottom w:val="nil"/>
          <w:right w:val="nil"/>
          <w:between w:val="nil"/>
        </w:pBdr>
        <w:rPr>
          <w:color w:val="000000"/>
        </w:rPr>
      </w:pPr>
    </w:p>
    <w:p w14:paraId="0000003F" w14:textId="24CB8BEB" w:rsidR="009320B4" w:rsidRDefault="007C2BCB">
      <w:pPr>
        <w:pStyle w:val="Heading1"/>
      </w:pPr>
      <w:bookmarkStart w:id="18" w:name="bookmark=id.2s8eyo1" w:colFirst="0" w:colLast="0"/>
      <w:bookmarkEnd w:id="18"/>
      <w:r>
        <w:t>Practical consequences of the definition of a cell type</w:t>
      </w:r>
    </w:p>
    <w:p w14:paraId="630507FE" w14:textId="77777777" w:rsidR="007C2BCB" w:rsidRDefault="007C2BCB" w:rsidP="007C2BCB">
      <w:pPr>
        <w:pBdr>
          <w:top w:val="nil"/>
          <w:left w:val="nil"/>
          <w:bottom w:val="nil"/>
          <w:right w:val="nil"/>
          <w:between w:val="nil"/>
        </w:pBdr>
        <w:rPr>
          <w:color w:val="000000"/>
        </w:rPr>
      </w:pPr>
      <w:r>
        <w:rPr>
          <w:color w:val="000000"/>
        </w:rPr>
        <w:t>[</w:t>
      </w:r>
      <w:r w:rsidRPr="007C2BCB">
        <w:rPr>
          <w:color w:val="000000"/>
          <w:highlight w:val="yellow"/>
        </w:rPr>
        <w:t>corrigir daqui pra baixo</w:t>
      </w:r>
      <w:r>
        <w:rPr>
          <w:color w:val="000000"/>
        </w:rPr>
        <w:t>]</w:t>
      </w:r>
    </w:p>
    <w:p w14:paraId="2FC38785" w14:textId="77777777" w:rsidR="007C2BCB" w:rsidRPr="007C2BCB" w:rsidRDefault="007C2BCB" w:rsidP="007C2BCB">
      <w:pPr>
        <w:pStyle w:val="BodyText"/>
      </w:pPr>
    </w:p>
    <w:p w14:paraId="00000040" w14:textId="77777777" w:rsidR="009320B4" w:rsidRDefault="007C2BCB">
      <w:pPr>
        <w:pBdr>
          <w:top w:val="nil"/>
          <w:left w:val="nil"/>
          <w:bottom w:val="nil"/>
          <w:right w:val="nil"/>
          <w:between w:val="nil"/>
        </w:pBdr>
        <w:rPr>
          <w:color w:val="000000"/>
        </w:rPr>
      </w:pPr>
      <w:r>
        <w:rPr>
          <w:color w:val="000000"/>
        </w:rPr>
        <w:t xml:space="preserve">In the previous section, we discussed the logical entailments of accepting the proposed rules as valid. Here, we extend the pragmatic considerations on using such a system for real-world applications. In a recent attempt to define cell types for single cell RNA-Seq, Aevermann et al came up with a set of needs: “The minimum set of necessary and sufficient marker genes selectively expressed by the cell type”, “A parent cell class in the CL (Cell Ontology)”, and “A </w:t>
      </w:r>
      <w:r>
        <w:rPr>
          <w:color w:val="000000"/>
        </w:rPr>
        <w:lastRenderedPageBreak/>
        <w:t>specimen source description (anatomic structure þ species)”. [</w:t>
      </w:r>
      <w:hyperlink w:anchor="bookmark=id.28h4qwu">
        <w:r>
          <w:rPr>
            <w:color w:val="0000FF"/>
            <w:u w:val="single"/>
          </w:rPr>
          <w:t>33</w:t>
        </w:r>
      </w:hyperlink>
      <w:r>
        <w:rPr>
          <w:color w:val="000000"/>
        </w:rPr>
        <w:t>] Their approach has great merit in defining clear guidelines for marking a cell type. The requirement of markers is reasonable for the field of single-cell RNA-seq, where marker information is abundant. The Cell Ontology has used markers for defining cell types, an approach employed in particular for immune cells [</w:t>
      </w:r>
      <w:hyperlink w:anchor="bookmark=id.3as4poj">
        <w:r>
          <w:rPr>
            <w:color w:val="0000FF"/>
            <w:u w:val="single"/>
          </w:rPr>
          <w:t>14</w:t>
        </w:r>
      </w:hyperlink>
      <w:r>
        <w:rPr>
          <w:color w:val="000000"/>
        </w:rPr>
        <w:t>] [</w:t>
      </w:r>
      <w:hyperlink w:anchor="bookmark=id.23ckvvd">
        <w:r>
          <w:rPr>
            <w:color w:val="0000FF"/>
            <w:u w:val="single"/>
          </w:rPr>
          <w:t>20</w:t>
        </w:r>
      </w:hyperlink>
      <w:r>
        <w:rPr>
          <w:color w:val="000000"/>
        </w:rPr>
        <w:t>] [</w:t>
      </w:r>
      <w:hyperlink w:anchor="bookmark=id.ihv636">
        <w:r>
          <w:rPr>
            <w:color w:val="0000FF"/>
            <w:u w:val="single"/>
          </w:rPr>
          <w:t>21</w:t>
        </w:r>
      </w:hyperlink>
      <w:r>
        <w:rPr>
          <w:color w:val="000000"/>
        </w:rPr>
        <w:t>].</w:t>
      </w:r>
    </w:p>
    <w:p w14:paraId="00000041" w14:textId="77777777" w:rsidR="009320B4" w:rsidRDefault="007C2BCB">
      <w:pPr>
        <w:pBdr>
          <w:top w:val="nil"/>
          <w:left w:val="nil"/>
          <w:bottom w:val="nil"/>
          <w:right w:val="nil"/>
          <w:between w:val="nil"/>
        </w:pBdr>
        <w:rPr>
          <w:color w:val="000000"/>
        </w:rPr>
      </w:pPr>
      <w:r>
        <w:rPr>
          <w:color w:val="000000"/>
        </w:rPr>
        <w:t>The use of markers, however, leaves us with a conceptual problem – definitions of cell type used by electrophysiologists, or even in the manuals of histology classes, are not based on markers. Rigorously adopted, this requirement would leave aside an entire segment of what we consider biomedical knowledge. Moreover, gene markers are not defined for cell types that span multiple species, a problem already discussed in the Cell Ontology report of 2011 [</w:t>
      </w:r>
      <w:hyperlink w:anchor="bookmark=id.3as4poj">
        <w:r>
          <w:rPr>
            <w:color w:val="0000FF"/>
            <w:u w:val="single"/>
          </w:rPr>
          <w:t>14</w:t>
        </w:r>
      </w:hyperlink>
      <w:r>
        <w:rPr>
          <w:color w:val="000000"/>
        </w:rPr>
        <w:t>].</w:t>
      </w:r>
    </w:p>
    <w:p w14:paraId="00000042" w14:textId="77777777" w:rsidR="009320B4" w:rsidRDefault="007C2BCB">
      <w:pPr>
        <w:pBdr>
          <w:top w:val="nil"/>
          <w:left w:val="nil"/>
          <w:bottom w:val="nil"/>
          <w:right w:val="nil"/>
          <w:between w:val="nil"/>
        </w:pBdr>
        <w:rPr>
          <w:color w:val="000000"/>
        </w:rPr>
      </w:pPr>
      <w:r>
        <w:rPr>
          <w:color w:val="000000"/>
        </w:rPr>
        <w:t>By using our less stringent set of rules, we can better evaluate claims of discovery of new cell types. With vast amounts of data and loose definition of cell types, it becomes uncannily easy to claim a new cell type. Conversely, if one explicitly claims to have discovered a new sensu stricto cell type, one has to provide enough evidence that cells from this class are identifiable across all individuals of a species. A claim of an archetype would require evidence of existence in more than one species. Consequently, experiments that only use a specific strain of mice have a more robust claim if the expectation is limited to the infratype.</w:t>
      </w:r>
    </w:p>
    <w:p w14:paraId="00000043" w14:textId="77777777" w:rsidR="009320B4" w:rsidRDefault="007C2BCB">
      <w:pPr>
        <w:pBdr>
          <w:top w:val="nil"/>
          <w:left w:val="nil"/>
          <w:bottom w:val="nil"/>
          <w:right w:val="nil"/>
          <w:between w:val="nil"/>
        </w:pBdr>
        <w:rPr>
          <w:color w:val="000000"/>
        </w:rPr>
      </w:pPr>
      <w:r>
        <w:rPr>
          <w:color w:val="000000"/>
        </w:rPr>
        <w:t>An example of the discovery of a new archetype is the pair of articles published in Nature in 2018 [</w:t>
      </w:r>
      <w:hyperlink w:anchor="bookmark=id.nmf14n">
        <w:r>
          <w:rPr>
            <w:color w:val="0000FF"/>
            <w:u w:val="single"/>
          </w:rPr>
          <w:t>34</w:t>
        </w:r>
      </w:hyperlink>
      <w:r>
        <w:rPr>
          <w:color w:val="000000"/>
        </w:rPr>
        <w:t>] [</w:t>
      </w:r>
      <w:hyperlink w:anchor="bookmark=id.37m2jsg">
        <w:r>
          <w:rPr>
            <w:color w:val="0000FF"/>
            <w:u w:val="single"/>
          </w:rPr>
          <w:t>35</w:t>
        </w:r>
      </w:hyperlink>
      <w:r>
        <w:rPr>
          <w:color w:val="000000"/>
        </w:rPr>
        <w:t>] about the newly found “ionocyte”, a class of cells in the trachea enriched for the expression of genes homologous to the CFTR gene. Both studies displayed evidence for such a class in both mouse and human samples, corroborating the existence of an archetype. This discovery of an archetype has been denominated by both articles as a discovery of a new cell type.</w:t>
      </w:r>
    </w:p>
    <w:p w14:paraId="00000044" w14:textId="77777777" w:rsidR="009320B4" w:rsidRDefault="007C2BCB">
      <w:pPr>
        <w:pBdr>
          <w:top w:val="nil"/>
          <w:left w:val="nil"/>
          <w:bottom w:val="nil"/>
          <w:right w:val="nil"/>
          <w:between w:val="nil"/>
        </w:pBdr>
        <w:rPr>
          <w:color w:val="000000"/>
        </w:rPr>
      </w:pPr>
      <w:r>
        <w:rPr>
          <w:color w:val="000000"/>
        </w:rPr>
        <w:t>Another example of cell type discovery is found in a pioneering article by Villani et al [</w:t>
      </w:r>
      <w:hyperlink w:anchor="bookmark=id.1mrcu09">
        <w:r>
          <w:rPr>
            <w:color w:val="0000FF"/>
            <w:u w:val="single"/>
          </w:rPr>
          <w:t>36</w:t>
        </w:r>
      </w:hyperlink>
      <w:r>
        <w:rPr>
          <w:color w:val="000000"/>
        </w:rPr>
        <w:t>]. The authors describe subclasses of monocytes and dendritic cells in humans and pragmatically uses markers for their definition. The patients were recruited from “the Boston-based PhenoGenetic project (…) and the Newcastle community.” Arguably, they did not have a random sample of humanity, and the observed results might not hold for different populations. This discovery of infratypes has also been described as the discovery of a new cell type.</w:t>
      </w:r>
    </w:p>
    <w:p w14:paraId="00000045" w14:textId="77777777" w:rsidR="009320B4" w:rsidRDefault="007C2BCB">
      <w:pPr>
        <w:pBdr>
          <w:top w:val="nil"/>
          <w:left w:val="nil"/>
          <w:bottom w:val="nil"/>
          <w:right w:val="nil"/>
          <w:between w:val="nil"/>
        </w:pBdr>
        <w:rPr>
          <w:color w:val="000000"/>
        </w:rPr>
      </w:pPr>
      <w:r>
        <w:rPr>
          <w:color w:val="000000"/>
        </w:rPr>
        <w:t xml:space="preserve">An example from the article is the discovery of the “AXL+ SIGLEC6+ AS Dendritic cell”. This and other cell types are presented in the article as part of a “Human dendritic cell atlas”, generalizing the theory for the whole of humanity. The jump from technotype (which takes into consideration also descriptors like “healthy” and “age between 25 and 40 years”) to infratype (“all humans in this population scope”) to cell type </w:t>
      </w:r>
      <w:r>
        <w:rPr>
          <w:i/>
          <w:color w:val="000000"/>
        </w:rPr>
        <w:t>sensu stricto</w:t>
      </w:r>
      <w:r>
        <w:rPr>
          <w:color w:val="000000"/>
        </w:rPr>
        <w:t xml:space="preserve"> (all humans) is depicted in Figure </w:t>
      </w:r>
      <w:hyperlink w:anchor="bookmark=id.17dp8vu">
        <w:r>
          <w:rPr>
            <w:color w:val="0000FF"/>
            <w:u w:val="single"/>
          </w:rPr>
          <w:t>4</w:t>
        </w:r>
      </w:hyperlink>
      <w:r>
        <w:rPr>
          <w:color w:val="000000"/>
        </w:rPr>
        <w:t xml:space="preserve"> and exemplifies the logical flow.</w:t>
      </w:r>
    </w:p>
    <w:p w14:paraId="00000046" w14:textId="02D70185" w:rsidR="009320B4" w:rsidRDefault="007C2BCB">
      <w:pPr>
        <w:pBdr>
          <w:top w:val="nil"/>
          <w:left w:val="nil"/>
          <w:bottom w:val="nil"/>
          <w:right w:val="nil"/>
          <w:between w:val="nil"/>
        </w:pBdr>
        <w:rPr>
          <w:color w:val="000000"/>
        </w:rPr>
      </w:pPr>
      <w:r>
        <w:rPr>
          <w:color w:val="000000"/>
        </w:rPr>
        <w:t>“Dendritic cells” are one of the cell types most thoroughly modeled by the Cell Ontology. [</w:t>
      </w:r>
      <w:hyperlink w:anchor="bookmark=id.46r0co2">
        <w:r>
          <w:rPr>
            <w:color w:val="0000FF"/>
            <w:u w:val="single"/>
          </w:rPr>
          <w:t>37</w:t>
        </w:r>
      </w:hyperlink>
      <w:r>
        <w:rPr>
          <w:color w:val="000000"/>
        </w:rPr>
        <w:t>] [</w:t>
      </w:r>
      <w:hyperlink w:anchor="bookmark=id.2lwamvv">
        <w:r>
          <w:rPr>
            <w:color w:val="0000FF"/>
            <w:u w:val="single"/>
          </w:rPr>
          <w:t>38</w:t>
        </w:r>
      </w:hyperlink>
      <w:r>
        <w:rPr>
          <w:color w:val="000000"/>
        </w:rPr>
        <w:t>] The current definition of the dendritic cell (</w:t>
      </w:r>
      <w:hyperlink r:id="rId19">
        <w:r>
          <w:rPr>
            <w:color w:val="0000FF"/>
            <w:u w:val="single"/>
          </w:rPr>
          <w:t>CL_0000451</w:t>
        </w:r>
      </w:hyperlink>
      <w:r>
        <w:rPr>
          <w:color w:val="000000"/>
        </w:rPr>
        <w:t>) is coupled to the leukocyte (</w:t>
      </w:r>
      <w:hyperlink r:id="rId20">
        <w:r>
          <w:rPr>
            <w:color w:val="0000FF"/>
            <w:u w:val="single"/>
          </w:rPr>
          <w:t>CL_0000738</w:t>
        </w:r>
      </w:hyperlink>
      <w:r>
        <w:rPr>
          <w:color w:val="000000"/>
        </w:rPr>
        <w:t xml:space="preserve">). Leukocytes are defined as These definitions are not reconcilable to the “dendritic cells” studied by Villani et al’s. We have no way of knowing if the cells in their work are “typically resident in particular tissues”, “achromatic cell of the myeloid or lymphoid lineages capable of ameboid movement.” These definitions are not reconcilable with the “dendritic cells” </w:t>
      </w:r>
      <w:r>
        <w:rPr>
          <w:color w:val="000000"/>
        </w:rPr>
        <w:lastRenderedPageBreak/>
        <w:t>studied by Villani et al. We have no way of knowing if the cells in their work are achromatic or capable of ameboid movement. 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r>
        <w:rPr>
          <w:noProof/>
          <w:color w:val="000000"/>
        </w:rPr>
        <w:drawing>
          <wp:inline distT="114300" distB="114300" distL="114300" distR="114300" wp14:anchorId="6C555613" wp14:editId="20D3F6AA">
            <wp:extent cx="5943600" cy="6832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6832600"/>
                    </a:xfrm>
                    <a:prstGeom prst="rect">
                      <a:avLst/>
                    </a:prstGeom>
                    <a:ln/>
                  </pic:spPr>
                </pic:pic>
              </a:graphicData>
            </a:graphic>
          </wp:inline>
        </w:drawing>
      </w:r>
    </w:p>
    <w:p w14:paraId="00000047" w14:textId="5CF066F3" w:rsidR="009320B4" w:rsidRDefault="009320B4">
      <w:pPr>
        <w:keepNext/>
        <w:pBdr>
          <w:top w:val="nil"/>
          <w:left w:val="nil"/>
          <w:bottom w:val="nil"/>
          <w:right w:val="nil"/>
          <w:between w:val="nil"/>
        </w:pBdr>
        <w:rPr>
          <w:color w:val="000000"/>
        </w:rPr>
      </w:pPr>
      <w:bookmarkStart w:id="19" w:name="bookmark=id.17dp8vu" w:colFirst="0" w:colLast="0"/>
      <w:bookmarkEnd w:id="19"/>
    </w:p>
    <w:p w14:paraId="00000048" w14:textId="77777777" w:rsidR="009320B4" w:rsidRDefault="007C2BCB">
      <w:pPr>
        <w:pBdr>
          <w:top w:val="nil"/>
          <w:left w:val="nil"/>
          <w:bottom w:val="nil"/>
          <w:right w:val="nil"/>
          <w:between w:val="nil"/>
        </w:pBdr>
        <w:spacing w:before="0" w:after="120"/>
        <w:rPr>
          <w:i/>
          <w:color w:val="000000"/>
        </w:rPr>
      </w:pPr>
      <w:r>
        <w:rPr>
          <w:i/>
          <w:color w:val="000000"/>
        </w:rPr>
        <w:t>Figure 4: Conceptualization of a set of the cell types in Villani et al, 2017 [</w:t>
      </w:r>
      <w:hyperlink w:anchor="bookmark=id.1mrcu09">
        <w:r>
          <w:rPr>
            <w:color w:val="0000FF"/>
            <w:u w:val="single"/>
          </w:rPr>
          <w:t>36</w:t>
        </w:r>
      </w:hyperlink>
      <w:r>
        <w:rPr>
          <w:i/>
          <w:color w:val="000000"/>
        </w:rPr>
        <w:t>].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p w14:paraId="00000049" w14:textId="0E843862" w:rsidR="009320B4" w:rsidRDefault="007C2BCB">
      <w:pPr>
        <w:pBdr>
          <w:top w:val="nil"/>
          <w:left w:val="nil"/>
          <w:bottom w:val="nil"/>
          <w:right w:val="nil"/>
          <w:between w:val="nil"/>
        </w:pBdr>
        <w:rPr>
          <w:color w:val="000000"/>
        </w:rPr>
      </w:pPr>
      <w:r>
        <w:rPr>
          <w:color w:val="000000"/>
        </w:rPr>
        <w:t xml:space="preserve">Even if we are not </w:t>
      </w:r>
      <w:del w:id="20" w:author="Helder Nakaya" w:date="2020-12-04T14:13:00Z">
        <w:r w:rsidDel="005C2952">
          <w:rPr>
            <w:color w:val="000000"/>
          </w:rPr>
          <w:delText xml:space="preserve">yet </w:delText>
        </w:r>
      </w:del>
      <w:r>
        <w:rPr>
          <w:color w:val="000000"/>
        </w:rPr>
        <w:t>able to formally represent all the aspects that go into a cell type definition, we can use an explicit “natural language definition” property to define cell types. As David Osumi-Sutherland puts in his 2017 article about cell type classification</w:t>
      </w:r>
      <w:ins w:id="21" w:author="Helder Nakaya" w:date="2020-12-04T14:13:00Z">
        <w:r w:rsidR="005C2952">
          <w:rPr>
            <w:color w:val="000000"/>
          </w:rPr>
          <w:t>:</w:t>
        </w:r>
      </w:ins>
      <w:del w:id="22" w:author="Helder Nakaya" w:date="2020-12-04T14:13:00Z">
        <w:r w:rsidDel="005C2952">
          <w:rPr>
            <w:color w:val="000000"/>
          </w:rPr>
          <w:delText>,</w:delText>
        </w:r>
      </w:del>
      <w:r>
        <w:rPr>
          <w:color w:val="000000"/>
        </w:rPr>
        <w:t xml:space="preserve"> there is a “</w:t>
      </w:r>
      <w:r>
        <w:rPr>
          <w:i/>
          <w:color w:val="000000"/>
        </w:rPr>
        <w:t>mismatch between quantified logic, which records assertions about all members of a class, and the messy, noisy reality of biology and the data we collect about it</w:t>
      </w:r>
      <w:r>
        <w:rPr>
          <w:color w:val="000000"/>
        </w:rPr>
        <w:t>.” [</w:t>
      </w:r>
      <w:hyperlink w:anchor="bookmark=id.32hioqz">
        <w:r>
          <w:rPr>
            <w:color w:val="0000FF"/>
            <w:u w:val="single"/>
          </w:rPr>
          <w:t>22</w:t>
        </w:r>
      </w:hyperlink>
      <w:r>
        <w:rPr>
          <w:color w:val="000000"/>
        </w:rPr>
        <w:t xml:space="preserve">]. We do not need to have all the biology classified before we deal with cell types. Taking the example in Figure </w:t>
      </w:r>
      <w:hyperlink w:anchor="bookmark=id.17dp8vu">
        <w:r>
          <w:rPr>
            <w:color w:val="0000FF"/>
            <w:u w:val="single"/>
          </w:rPr>
          <w:t>4</w:t>
        </w:r>
      </w:hyperlink>
      <w:r>
        <w:rPr>
          <w:color w:val="000000"/>
        </w:rPr>
        <w:t>, all cell types treated as “dendritic cells” in the literature are valid subclasses of the dendritic cell archetype (</w:t>
      </w:r>
      <w:proofErr w:type="gramStart"/>
      <w:r>
        <w:rPr>
          <w:color w:val="000000"/>
        </w:rPr>
        <w:t>ct:Q</w:t>
      </w:r>
      <w:proofErr w:type="gramEnd"/>
      <w:r>
        <w:rPr>
          <w:color w:val="000000"/>
        </w:rPr>
        <w:t>20). Such a subclassing system might lack the power to computationally check the validity of definitions. However, by the principle of minimal commitment [</w:t>
      </w:r>
      <w:hyperlink w:anchor="bookmark=id.111kx3o">
        <w:r>
          <w:rPr>
            <w:color w:val="0000FF"/>
            <w:u w:val="single"/>
          </w:rPr>
          <w:t>39</w:t>
        </w:r>
      </w:hyperlink>
      <w:r>
        <w:rPr>
          <w:color w:val="000000"/>
        </w:rPr>
        <w:t>], it could already be a suitable scaffold for representing experimental data (e.g., from single-cell transcriptomics) and may allow logically robust data integration.</w:t>
      </w:r>
    </w:p>
    <w:p w14:paraId="0000004C" w14:textId="440F41B9" w:rsidR="009320B4" w:rsidRPr="007C2BCB" w:rsidRDefault="007C2BCB">
      <w:pPr>
        <w:pBdr>
          <w:top w:val="nil"/>
          <w:left w:val="nil"/>
          <w:bottom w:val="nil"/>
          <w:right w:val="nil"/>
          <w:between w:val="nil"/>
        </w:pBdr>
        <w:rPr>
          <w:sz w:val="24"/>
          <w:szCs w:val="24"/>
          <w:highlight w:val="white"/>
        </w:rPr>
      </w:pPr>
      <w:r>
        <w:rPr>
          <w:color w:val="000000"/>
        </w:rPr>
        <w:t>Sabina Leonelli stated that the challenges thrown up by big data in biology require advancement of our philosophical theories [</w:t>
      </w:r>
      <w:hyperlink w:anchor="bookmark=id.3l18frh">
        <w:r>
          <w:rPr>
            <w:color w:val="0000FF"/>
            <w:u w:val="single"/>
          </w:rPr>
          <w:t>40</w:t>
        </w:r>
      </w:hyperlink>
      <w:r>
        <w:rPr>
          <w:color w:val="000000"/>
        </w:rPr>
        <w:t>]. We agree and argue that the converse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 [</w:t>
      </w:r>
      <w:hyperlink w:anchor="bookmark=id.qsh70q">
        <w:r>
          <w:rPr>
            <w:color w:val="0000FF"/>
            <w:u w:val="single"/>
          </w:rPr>
          <w:t>13</w:t>
        </w:r>
      </w:hyperlink>
      <w:r>
        <w:rPr>
          <w:color w:val="000000"/>
        </w:rPr>
        <w:t>] [</w:t>
      </w:r>
      <w:hyperlink w:anchor="bookmark=id.3as4poj">
        <w:r>
          <w:rPr>
            <w:color w:val="0000FF"/>
            <w:u w:val="single"/>
          </w:rPr>
          <w:t>14</w:t>
        </w:r>
      </w:hyperlink>
      <w:r>
        <w:rPr>
          <w:color w:val="000000"/>
        </w:rPr>
        <w:t>] [</w:t>
      </w:r>
      <w:hyperlink w:anchor="bookmark=id.1pxezwc">
        <w:r>
          <w:rPr>
            <w:color w:val="0000FF"/>
            <w:u w:val="single"/>
          </w:rPr>
          <w:t>15</w:t>
        </w:r>
      </w:hyperlink>
      <w:r>
        <w:rPr>
          <w:color w:val="000000"/>
        </w:rPr>
        <w:t>] or Wikidata [</w:t>
      </w:r>
      <w:hyperlink w:anchor="bookmark=id.206ipza">
        <w:r>
          <w:rPr>
            <w:color w:val="0000FF"/>
            <w:u w:val="single"/>
          </w:rPr>
          <w:t>41</w:t>
        </w:r>
      </w:hyperlink>
      <w:r>
        <w:rPr>
          <w:color w:val="000000"/>
        </w:rPr>
        <w:t>] [</w:t>
      </w:r>
      <w:hyperlink w:anchor="bookmark=id.4k668n3">
        <w:r>
          <w:rPr>
            <w:color w:val="0000FF"/>
            <w:u w:val="single"/>
          </w:rPr>
          <w:t>42</w:t>
        </w:r>
      </w:hyperlink>
      <w:r>
        <w:rPr>
          <w:color w:val="000000"/>
        </w:rPr>
        <w:t xml:space="preserve">]. The power of using </w:t>
      </w:r>
      <w:del w:id="23" w:author="Helder Nakaya" w:date="2020-12-04T14:16:00Z">
        <w:r w:rsidDel="005C2952">
          <w:rPr>
            <w:color w:val="000000"/>
          </w:rPr>
          <w:delText>knowledge bases</w:delText>
        </w:r>
      </w:del>
      <w:ins w:id="24" w:author="Helder Nakaya" w:date="2020-12-04T14:16:00Z">
        <w:r w:rsidR="005C2952">
          <w:rPr>
            <w:color w:val="000000"/>
          </w:rPr>
          <w:t>information</w:t>
        </w:r>
      </w:ins>
      <w:r>
        <w:rPr>
          <w:color w:val="000000"/>
        </w:rPr>
        <w:t xml:space="preserve"> for integrating knowledge about cell types is gaining momentum (</w:t>
      </w:r>
      <w:hyperlink r:id="rId22" w:history="1">
        <w:r>
          <w:rPr>
            <w:color w:val="000000"/>
          </w:rPr>
          <w:t>https://www.nature.com/articles/s41593-020-0685-8</w:t>
        </w:r>
      </w:hyperlink>
      <w:r>
        <w:rPr>
          <w:color w:val="000000"/>
        </w:rPr>
        <w:t>) , and its success relies heavily on precise usage of unique identifiers.</w:t>
      </w:r>
      <w:sdt>
        <w:sdtPr>
          <w:tag w:val="goog_rdk_34"/>
          <w:id w:val="-467819403"/>
        </w:sdtPr>
        <w:sdtEndPr/>
        <w:sdtContent>
          <w:sdt>
            <w:sdtPr>
              <w:tag w:val="goog_rdk_35"/>
              <w:id w:val="-1310627862"/>
            </w:sdtPr>
            <w:sdtEndPr/>
            <w:sdtContent/>
          </w:sdt>
        </w:sdtContent>
      </w:sdt>
    </w:p>
    <w:p w14:paraId="0000004E" w14:textId="6D1CAF87" w:rsidR="009320B4" w:rsidDel="0024041B" w:rsidRDefault="007C2BCB" w:rsidP="0024041B">
      <w:pPr>
        <w:pBdr>
          <w:top w:val="nil"/>
          <w:left w:val="nil"/>
          <w:bottom w:val="nil"/>
          <w:right w:val="nil"/>
          <w:between w:val="nil"/>
        </w:pBdr>
        <w:rPr>
          <w:del w:id="25" w:author="Helder Nakaya" w:date="2020-12-04T16:28:00Z"/>
          <w:color w:val="000000"/>
        </w:rPr>
      </w:pPr>
      <w:del w:id="26" w:author="Helder Nakaya" w:date="2020-12-04T14:19:00Z">
        <w:r w:rsidRPr="007C2BCB" w:rsidDel="005C2952">
          <w:rPr>
            <w:sz w:val="24"/>
            <w:szCs w:val="24"/>
            <w:highlight w:val="white"/>
          </w:rPr>
          <w:delText>The quest for naming systems for types is related to the quest for defining cell types, and exciting proposals are appearing (</w:delText>
        </w:r>
        <w:r w:rsidR="005C2952" w:rsidDel="005C2952">
          <w:fldChar w:fldCharType="begin"/>
        </w:r>
        <w:r w:rsidR="005C2952" w:rsidDel="005C2952">
          <w:delInstrText xml:space="preserve"> HYPERLINK "https://arxiv.org/abs/2006.05406" </w:delInstrText>
        </w:r>
        <w:r w:rsidR="005C2952" w:rsidDel="005C2952">
          <w:fldChar w:fldCharType="separate"/>
        </w:r>
        <w:r w:rsidRPr="007C2BCB" w:rsidDel="005C2952">
          <w:rPr>
            <w:sz w:val="24"/>
            <w:szCs w:val="24"/>
            <w:highlight w:val="white"/>
          </w:rPr>
          <w:delText>https://arxiv.org/abs/2006.05406</w:delText>
        </w:r>
        <w:r w:rsidR="005C2952" w:rsidDel="005C2952">
          <w:rPr>
            <w:sz w:val="24"/>
            <w:szCs w:val="24"/>
            <w:highlight w:val="white"/>
          </w:rPr>
          <w:fldChar w:fldCharType="end"/>
        </w:r>
      </w:del>
      <w:customXmlDelRangeStart w:id="27" w:author="Helder Nakaya" w:date="2020-12-04T14:19:00Z"/>
      <w:sdt>
        <w:sdtPr>
          <w:tag w:val="goog_rdk_40"/>
          <w:id w:val="955147106"/>
        </w:sdtPr>
        <w:sdtEndPr/>
        <w:sdtContent>
          <w:customXmlDelRangeEnd w:id="27"/>
          <w:del w:id="28" w:author="Helder Nakaya" w:date="2020-12-04T14:19:00Z">
            <w:r w:rsidRPr="007C2BCB" w:rsidDel="005C2952">
              <w:rPr>
                <w:sz w:val="24"/>
                <w:szCs w:val="24"/>
                <w:highlight w:val="white"/>
              </w:rPr>
              <w:delText xml:space="preserve"> , </w:delText>
            </w:r>
          </w:del>
          <w:customXmlDelRangeStart w:id="29" w:author="Helder Nakaya" w:date="2020-12-04T14:19:00Z"/>
        </w:sdtContent>
      </w:sdt>
      <w:customXmlDelRangeEnd w:id="29"/>
      <w:del w:id="30" w:author="Helder Nakaya" w:date="2020-12-04T14:19:00Z">
        <w:r w:rsidR="005C2952" w:rsidDel="005C2952">
          <w:fldChar w:fldCharType="begin"/>
        </w:r>
        <w:r w:rsidR="005C2952" w:rsidDel="005C2952">
          <w:delInstrText xml:space="preserve"> HYPERLINK "https://www.frontiersin.org/articles/10.3389/fnana.2019.00025/full" </w:delInstrText>
        </w:r>
        <w:r w:rsidR="005C2952" w:rsidDel="005C2952">
          <w:fldChar w:fldCharType="separate"/>
        </w:r>
        <w:r w:rsidRPr="007C2BCB" w:rsidDel="005C2952">
          <w:rPr>
            <w:sz w:val="24"/>
            <w:szCs w:val="24"/>
            <w:highlight w:val="white"/>
          </w:rPr>
          <w:delText>https://www.frontiersin.org/articles/10.3389/fnana.2019.00025/full</w:delText>
        </w:r>
        <w:r w:rsidR="005C2952" w:rsidDel="005C2952">
          <w:rPr>
            <w:sz w:val="24"/>
            <w:szCs w:val="24"/>
            <w:highlight w:val="white"/>
          </w:rPr>
          <w:fldChar w:fldCharType="end"/>
        </w:r>
      </w:del>
      <w:customXmlDelRangeStart w:id="31" w:author="Helder Nakaya" w:date="2020-12-04T14:17:00Z"/>
      <w:sdt>
        <w:sdtPr>
          <w:tag w:val="goog_rdk_42"/>
          <w:id w:val="2061513625"/>
        </w:sdtPr>
        <w:sdtEndPr/>
        <w:sdtContent>
          <w:customXmlDelRangeEnd w:id="31"/>
          <w:del w:id="32" w:author="Helder Nakaya" w:date="2020-12-04T14:19:00Z">
            <w:r w:rsidRPr="007C2BCB" w:rsidDel="005C2952">
              <w:rPr>
                <w:sz w:val="24"/>
                <w:szCs w:val="24"/>
                <w:highlight w:val="white"/>
              </w:rPr>
              <w:delText xml:space="preserve">). </w:delText>
            </w:r>
          </w:del>
          <w:customXmlDelRangeStart w:id="33" w:author="Helder Nakaya" w:date="2020-12-04T14:17:00Z"/>
        </w:sdtContent>
      </w:sdt>
      <w:customXmlDelRangeEnd w:id="33"/>
      <w:del w:id="34" w:author="Helder Nakaya" w:date="2020-12-04T14:19:00Z">
        <w:r w:rsidRPr="007C2BCB" w:rsidDel="005C2952">
          <w:rPr>
            <w:sz w:val="24"/>
            <w:szCs w:val="24"/>
            <w:highlight w:val="white"/>
          </w:rPr>
          <w:delText>N</w:delText>
        </w:r>
      </w:del>
      <w:ins w:id="35" w:author="Helder Nakaya" w:date="2020-12-04T14:19:00Z">
        <w:r w:rsidR="005C2952">
          <w:rPr>
            <w:sz w:val="24"/>
            <w:szCs w:val="24"/>
            <w:highlight w:val="white"/>
          </w:rPr>
          <w:t>N</w:t>
        </w:r>
      </w:ins>
      <w:r w:rsidRPr="007C2BCB">
        <w:rPr>
          <w:sz w:val="24"/>
          <w:szCs w:val="24"/>
          <w:highlight w:val="white"/>
        </w:rPr>
        <w:t xml:space="preserve">evertheless, the </w:t>
      </w:r>
      <w:del w:id="36" w:author="Helder Nakaya" w:date="2020-12-04T14:19:00Z">
        <w:r w:rsidRPr="007C2BCB" w:rsidDel="005C2952">
          <w:rPr>
            <w:sz w:val="24"/>
            <w:szCs w:val="24"/>
            <w:highlight w:val="white"/>
          </w:rPr>
          <w:delText xml:space="preserve">definition of </w:delText>
        </w:r>
      </w:del>
      <w:r w:rsidRPr="007C2BCB">
        <w:rPr>
          <w:sz w:val="24"/>
          <w:szCs w:val="24"/>
          <w:highlight w:val="white"/>
        </w:rPr>
        <w:t xml:space="preserve">rules for </w:t>
      </w:r>
      <w:customXmlDelRangeStart w:id="37" w:author="Helder Nakaya" w:date="2020-12-04T14:18:00Z"/>
      <w:sdt>
        <w:sdtPr>
          <w:tag w:val="goog_rdk_44"/>
          <w:id w:val="1504158296"/>
        </w:sdtPr>
        <w:sdtEndPr/>
        <w:sdtContent>
          <w:customXmlDelRangeEnd w:id="37"/>
          <w:r w:rsidRPr="007C2BCB">
            <w:rPr>
              <w:sz w:val="24"/>
              <w:szCs w:val="24"/>
              <w:highlight w:val="white"/>
            </w:rPr>
            <w:t>naming</w:t>
          </w:r>
          <w:customXmlDelRangeStart w:id="38" w:author="Helder Nakaya" w:date="2020-12-04T14:18:00Z"/>
        </w:sdtContent>
      </w:sdt>
      <w:customXmlDelRangeEnd w:id="38"/>
      <w:r w:rsidRPr="007C2BCB">
        <w:rPr>
          <w:sz w:val="24"/>
          <w:szCs w:val="24"/>
          <w:highlight w:val="white"/>
        </w:rPr>
        <w:t xml:space="preserve"> cell types </w:t>
      </w:r>
      <w:del w:id="39" w:author="Helder Nakaya" w:date="2020-12-04T14:19:00Z">
        <w:r w:rsidRPr="007C2BCB" w:rsidDel="005C2952">
          <w:rPr>
            <w:sz w:val="24"/>
            <w:szCs w:val="24"/>
            <w:highlight w:val="white"/>
          </w:rPr>
          <w:delText xml:space="preserve">is </w:delText>
        </w:r>
      </w:del>
      <w:ins w:id="40" w:author="Helder Nakaya" w:date="2020-12-04T14:19:00Z">
        <w:r w:rsidR="005C2952">
          <w:rPr>
            <w:sz w:val="24"/>
            <w:szCs w:val="24"/>
            <w:highlight w:val="white"/>
          </w:rPr>
          <w:t>are</w:t>
        </w:r>
        <w:r w:rsidR="005C2952" w:rsidRPr="007C2BCB">
          <w:rPr>
            <w:sz w:val="24"/>
            <w:szCs w:val="24"/>
            <w:highlight w:val="white"/>
          </w:rPr>
          <w:t xml:space="preserve"> </w:t>
        </w:r>
      </w:ins>
      <w:r w:rsidRPr="007C2BCB">
        <w:rPr>
          <w:sz w:val="24"/>
          <w:szCs w:val="24"/>
          <w:highlight w:val="white"/>
        </w:rPr>
        <w:t>out</w:t>
      </w:r>
      <w:ins w:id="41" w:author="Helder Nakaya" w:date="2020-12-04T14:19:00Z">
        <w:r w:rsidR="005C2952">
          <w:rPr>
            <w:sz w:val="24"/>
            <w:szCs w:val="24"/>
            <w:highlight w:val="white"/>
          </w:rPr>
          <w:t xml:space="preserve"> </w:t>
        </w:r>
      </w:ins>
      <w:del w:id="42" w:author="Helder Nakaya" w:date="2020-12-04T14:19:00Z">
        <w:r w:rsidRPr="007C2BCB" w:rsidDel="005C2952">
          <w:rPr>
            <w:sz w:val="24"/>
            <w:szCs w:val="24"/>
            <w:highlight w:val="white"/>
          </w:rPr>
          <w:delText>side</w:delText>
        </w:r>
      </w:del>
      <w:ins w:id="43" w:author="Helder Nakaya" w:date="2020-12-04T14:19:00Z">
        <w:r w:rsidR="005C2952">
          <w:rPr>
            <w:sz w:val="24"/>
            <w:szCs w:val="24"/>
            <w:highlight w:val="white"/>
          </w:rPr>
          <w:t>of</w:t>
        </w:r>
      </w:ins>
      <w:r w:rsidRPr="007C2BCB">
        <w:rPr>
          <w:sz w:val="24"/>
          <w:szCs w:val="24"/>
          <w:highlight w:val="white"/>
        </w:rPr>
        <w:t xml:space="preserve"> the scope of this article</w:t>
      </w:r>
      <w:del w:id="44" w:author="Helder Nakaya" w:date="2020-12-04T14:20:00Z">
        <w:r w:rsidRPr="007C2BCB" w:rsidDel="005C2952">
          <w:rPr>
            <w:sz w:val="24"/>
            <w:szCs w:val="24"/>
            <w:highlight w:val="white"/>
          </w:rPr>
          <w:delText>, and abstracted away via semantically void identifiers</w:delText>
        </w:r>
      </w:del>
      <w:r w:rsidRPr="007C2BCB">
        <w:rPr>
          <w:sz w:val="24"/>
          <w:szCs w:val="24"/>
          <w:highlight w:val="white"/>
        </w:rPr>
        <w:t xml:space="preserve">. </w:t>
      </w:r>
      <w:ins w:id="45" w:author="Helder Nakaya" w:date="2020-12-04T14:20:00Z">
        <w:r w:rsidR="005C2952">
          <w:rPr>
            <w:sz w:val="24"/>
            <w:szCs w:val="24"/>
            <w:highlight w:val="white"/>
          </w:rPr>
          <w:t xml:space="preserve">Using an identifier </w:t>
        </w:r>
      </w:ins>
      <w:ins w:id="46" w:author="Helder Nakaya" w:date="2020-12-04T14:21:00Z">
        <w:r w:rsidR="005C2952">
          <w:rPr>
            <w:sz w:val="24"/>
            <w:szCs w:val="24"/>
            <w:highlight w:val="white"/>
          </w:rPr>
          <w:t>which lacks any semantical sense (</w:t>
        </w:r>
      </w:ins>
      <w:del w:id="47" w:author="Helder Nakaya" w:date="2020-12-04T14:21:00Z">
        <w:r w:rsidRPr="007C2BCB" w:rsidDel="005C2952">
          <w:rPr>
            <w:sz w:val="24"/>
            <w:szCs w:val="24"/>
            <w:highlight w:val="white"/>
          </w:rPr>
          <w:delText xml:space="preserve">A semantically void identifier, </w:delText>
        </w:r>
      </w:del>
      <w:r w:rsidRPr="007C2BCB">
        <w:rPr>
          <w:sz w:val="24"/>
          <w:szCs w:val="24"/>
          <w:highlight w:val="white"/>
        </w:rPr>
        <w:t xml:space="preserve">in contrast to </w:t>
      </w:r>
      <w:ins w:id="48" w:author="Helder Nakaya" w:date="2020-12-04T14:21:00Z">
        <w:r w:rsidR="005C2952">
          <w:rPr>
            <w:sz w:val="24"/>
            <w:szCs w:val="24"/>
            <w:highlight w:val="white"/>
          </w:rPr>
          <w:t xml:space="preserve">cell type </w:t>
        </w:r>
        <w:r w:rsidR="005C2952" w:rsidRPr="007C2BCB">
          <w:rPr>
            <w:sz w:val="24"/>
            <w:szCs w:val="24"/>
            <w:highlight w:val="white"/>
          </w:rPr>
          <w:t xml:space="preserve">names </w:t>
        </w:r>
      </w:ins>
      <w:ins w:id="49" w:author="Helder Nakaya" w:date="2020-12-04T14:22:00Z">
        <w:r w:rsidR="005C2952">
          <w:rPr>
            <w:sz w:val="24"/>
            <w:szCs w:val="24"/>
            <w:highlight w:val="white"/>
          </w:rPr>
          <w:t xml:space="preserve">that utilize </w:t>
        </w:r>
      </w:ins>
      <w:r w:rsidRPr="007C2BCB">
        <w:rPr>
          <w:sz w:val="24"/>
          <w:szCs w:val="24"/>
          <w:highlight w:val="white"/>
        </w:rPr>
        <w:t>natural language</w:t>
      </w:r>
      <w:del w:id="50" w:author="Helder Nakaya" w:date="2020-12-04T14:21:00Z">
        <w:r w:rsidRPr="007C2BCB" w:rsidDel="005C2952">
          <w:rPr>
            <w:sz w:val="24"/>
            <w:szCs w:val="24"/>
            <w:highlight w:val="white"/>
          </w:rPr>
          <w:delText xml:space="preserve"> names</w:delText>
        </w:r>
      </w:del>
      <w:ins w:id="51" w:author="Helder Nakaya" w:date="2020-12-04T14:21:00Z">
        <w:r w:rsidR="005C2952">
          <w:rPr>
            <w:sz w:val="24"/>
            <w:szCs w:val="24"/>
            <w:highlight w:val="white"/>
          </w:rPr>
          <w:t>)</w:t>
        </w:r>
      </w:ins>
      <w:del w:id="52" w:author="Helder Nakaya" w:date="2020-12-04T14:22:00Z">
        <w:r w:rsidRPr="007C2BCB" w:rsidDel="005C2952">
          <w:rPr>
            <w:sz w:val="24"/>
            <w:szCs w:val="24"/>
            <w:highlight w:val="white"/>
          </w:rPr>
          <w:delText>,</w:delText>
        </w:r>
      </w:del>
      <w:r w:rsidRPr="007C2BCB">
        <w:rPr>
          <w:sz w:val="24"/>
          <w:szCs w:val="24"/>
          <w:highlight w:val="white"/>
        </w:rPr>
        <w:t xml:space="preserve"> </w:t>
      </w:r>
      <w:del w:id="53" w:author="Helder Nakaya" w:date="2020-12-04T14:22:00Z">
        <w:r w:rsidRPr="007C2BCB" w:rsidDel="005C2952">
          <w:rPr>
            <w:sz w:val="24"/>
            <w:szCs w:val="24"/>
            <w:highlight w:val="white"/>
          </w:rPr>
          <w:delText>is</w:delText>
        </w:r>
      </w:del>
      <w:ins w:id="54" w:author="Helder Nakaya" w:date="2020-12-04T14:22:00Z">
        <w:r w:rsidR="005C2952">
          <w:rPr>
            <w:sz w:val="24"/>
            <w:szCs w:val="24"/>
            <w:highlight w:val="white"/>
          </w:rPr>
          <w:t>will face resistance</w:t>
        </w:r>
      </w:ins>
      <w:del w:id="55" w:author="Helder Nakaya" w:date="2020-12-04T14:22:00Z">
        <w:r w:rsidRPr="007C2BCB" w:rsidDel="005C2952">
          <w:rPr>
            <w:sz w:val="24"/>
            <w:szCs w:val="24"/>
            <w:highlight w:val="white"/>
          </w:rPr>
          <w:delText xml:space="preserve"> resilient to changes in our knowledge</w:delText>
        </w:r>
      </w:del>
      <w:r w:rsidRPr="007C2BCB">
        <w:rPr>
          <w:sz w:val="24"/>
          <w:szCs w:val="24"/>
          <w:highlight w:val="white"/>
        </w:rPr>
        <w:t xml:space="preserve">. </w:t>
      </w:r>
      <w:ins w:id="56" w:author="Helder Nakaya" w:date="2020-12-04T14:23:00Z">
        <w:r w:rsidR="0041286D">
          <w:rPr>
            <w:color w:val="000000"/>
          </w:rPr>
          <w:t>URIs</w:t>
        </w:r>
        <w:r w:rsidR="0041286D" w:rsidRPr="007C2BCB" w:rsidDel="0041286D">
          <w:rPr>
            <w:sz w:val="24"/>
            <w:szCs w:val="24"/>
            <w:highlight w:val="white"/>
          </w:rPr>
          <w:t xml:space="preserve"> </w:t>
        </w:r>
      </w:ins>
      <w:del w:id="57" w:author="Helder Nakaya" w:date="2020-12-04T14:23:00Z">
        <w:r w:rsidRPr="007C2BCB" w:rsidDel="0041286D">
          <w:rPr>
            <w:sz w:val="24"/>
            <w:szCs w:val="24"/>
            <w:highlight w:val="white"/>
          </w:rPr>
          <w:delText xml:space="preserve">It </w:delText>
        </w:r>
      </w:del>
      <w:r w:rsidRPr="007C2BCB">
        <w:rPr>
          <w:sz w:val="24"/>
          <w:szCs w:val="24"/>
          <w:highlight w:val="white"/>
        </w:rPr>
        <w:t xml:space="preserve">also </w:t>
      </w:r>
      <w:ins w:id="58" w:author="Helder Nakaya" w:date="2020-12-04T14:23:00Z">
        <w:r w:rsidR="0041286D">
          <w:rPr>
            <w:sz w:val="24"/>
            <w:szCs w:val="24"/>
            <w:highlight w:val="white"/>
          </w:rPr>
          <w:t xml:space="preserve">significantly differ </w:t>
        </w:r>
      </w:ins>
      <w:del w:id="59" w:author="Helder Nakaya" w:date="2020-12-04T14:23:00Z">
        <w:r w:rsidRPr="007C2BCB" w:rsidDel="0041286D">
          <w:rPr>
            <w:sz w:val="24"/>
            <w:szCs w:val="24"/>
            <w:highlight w:val="white"/>
          </w:rPr>
          <w:delText xml:space="preserve">floats away </w:delText>
        </w:r>
      </w:del>
      <w:r w:rsidRPr="007C2BCB">
        <w:rPr>
          <w:sz w:val="24"/>
          <w:szCs w:val="24"/>
          <w:highlight w:val="white"/>
        </w:rPr>
        <w:t xml:space="preserve">from the </w:t>
      </w:r>
      <w:del w:id="60" w:author="Helder Nakaya" w:date="2020-12-04T14:24:00Z">
        <w:r w:rsidRPr="007C2BCB" w:rsidDel="0041286D">
          <w:rPr>
            <w:sz w:val="24"/>
            <w:szCs w:val="24"/>
            <w:highlight w:val="white"/>
          </w:rPr>
          <w:delText xml:space="preserve">names that imply </w:delText>
        </w:r>
      </w:del>
      <w:r w:rsidRPr="007C2BCB">
        <w:rPr>
          <w:sz w:val="24"/>
          <w:szCs w:val="24"/>
          <w:highlight w:val="white"/>
        </w:rPr>
        <w:t xml:space="preserve">Aristotelic </w:t>
      </w:r>
      <w:customXmlDelRangeStart w:id="61" w:author="Helder Nakaya" w:date="2020-12-04T14:18:00Z"/>
      <w:sdt>
        <w:sdtPr>
          <w:tag w:val="goog_rdk_46"/>
          <w:id w:val="2040310631"/>
        </w:sdtPr>
        <w:sdtEndPr/>
        <w:sdtContent>
          <w:customXmlDelRangeEnd w:id="61"/>
          <w:r w:rsidRPr="007C2BCB">
            <w:rPr>
              <w:sz w:val="24"/>
              <w:szCs w:val="24"/>
              <w:highlight w:val="white"/>
            </w:rPr>
            <w:t>essentialist</w:t>
          </w:r>
          <w:customXmlDelRangeStart w:id="62" w:author="Helder Nakaya" w:date="2020-12-04T14:18:00Z"/>
        </w:sdtContent>
      </w:sdt>
      <w:customXmlDelRangeEnd w:id="62"/>
      <w:r w:rsidRPr="007C2BCB">
        <w:rPr>
          <w:sz w:val="24"/>
          <w:szCs w:val="24"/>
          <w:highlight w:val="white"/>
        </w:rPr>
        <w:t xml:space="preserve"> view</w:t>
      </w:r>
      <w:del w:id="63" w:author="Helder Nakaya" w:date="2020-12-04T14:24:00Z">
        <w:r w:rsidRPr="007C2BCB" w:rsidDel="0041286D">
          <w:rPr>
            <w:sz w:val="24"/>
            <w:szCs w:val="24"/>
            <w:highlight w:val="white"/>
          </w:rPr>
          <w:delText>s</w:delText>
        </w:r>
      </w:del>
      <w:r w:rsidRPr="007C2BCB">
        <w:rPr>
          <w:sz w:val="24"/>
          <w:szCs w:val="24"/>
          <w:highlight w:val="white"/>
        </w:rPr>
        <w:t xml:space="preserve"> upon cell types, as discussed by Rowe and Stone </w:t>
      </w:r>
      <w:del w:id="64" w:author="Helder Nakaya" w:date="2020-12-04T14:24:00Z">
        <w:r w:rsidRPr="007C2BCB" w:rsidDel="0041286D">
          <w:rPr>
            <w:sz w:val="24"/>
            <w:szCs w:val="24"/>
            <w:highlight w:val="white"/>
          </w:rPr>
          <w:delText xml:space="preserve">as early as </w:delText>
        </w:r>
      </w:del>
      <w:r w:rsidRPr="007C2BCB">
        <w:rPr>
          <w:sz w:val="24"/>
          <w:szCs w:val="24"/>
          <w:highlight w:val="white"/>
        </w:rPr>
        <w:t>in 1977 (https://www.karger.com/Article/Abstract/125660). I</w:t>
      </w:r>
      <w:ins w:id="65" w:author="Helder Nakaya" w:date="2020-12-04T14:24:00Z">
        <w:r w:rsidR="0041286D">
          <w:rPr>
            <w:sz w:val="24"/>
            <w:szCs w:val="24"/>
            <w:highlight w:val="white"/>
          </w:rPr>
          <w:t>n fact, i</w:t>
        </w:r>
      </w:ins>
      <w:r w:rsidRPr="007C2BCB">
        <w:rPr>
          <w:sz w:val="24"/>
          <w:szCs w:val="24"/>
          <w:highlight w:val="white"/>
        </w:rPr>
        <w:t xml:space="preserve">dentifiers can have </w:t>
      </w:r>
      <w:del w:id="66" w:author="Helder Nakaya" w:date="2020-12-04T14:25:00Z">
        <w:r w:rsidRPr="007C2BCB" w:rsidDel="0041286D">
          <w:rPr>
            <w:sz w:val="24"/>
            <w:szCs w:val="24"/>
            <w:highlight w:val="white"/>
          </w:rPr>
          <w:delText xml:space="preserve">free </w:delText>
        </w:r>
      </w:del>
      <w:r w:rsidRPr="007C2BCB">
        <w:rPr>
          <w:sz w:val="24"/>
          <w:szCs w:val="24"/>
          <w:highlight w:val="white"/>
        </w:rPr>
        <w:t>labels</w:t>
      </w:r>
      <w:ins w:id="67" w:author="Helder Nakaya" w:date="2020-12-04T14:25:00Z">
        <w:r w:rsidR="0041286D">
          <w:rPr>
            <w:sz w:val="24"/>
            <w:szCs w:val="24"/>
            <w:highlight w:val="white"/>
          </w:rPr>
          <w:t xml:space="preserve"> that can </w:t>
        </w:r>
      </w:ins>
      <w:del w:id="68" w:author="Helder Nakaya" w:date="2020-12-04T14:25:00Z">
        <w:r w:rsidRPr="007C2BCB" w:rsidDel="0041286D">
          <w:rPr>
            <w:sz w:val="24"/>
            <w:szCs w:val="24"/>
            <w:highlight w:val="white"/>
          </w:rPr>
          <w:delText xml:space="preserve">, which can </w:delText>
        </w:r>
      </w:del>
      <w:r w:rsidRPr="007C2BCB">
        <w:rPr>
          <w:sz w:val="24"/>
          <w:szCs w:val="24"/>
          <w:highlight w:val="white"/>
        </w:rPr>
        <w:t xml:space="preserve">be </w:t>
      </w:r>
      <w:ins w:id="69" w:author="Helder Nakaya" w:date="2020-12-04T14:25:00Z">
        <w:r w:rsidR="0041286D">
          <w:rPr>
            <w:sz w:val="24"/>
            <w:szCs w:val="24"/>
            <w:highlight w:val="white"/>
          </w:rPr>
          <w:t xml:space="preserve">freely </w:t>
        </w:r>
      </w:ins>
      <w:r w:rsidRPr="007C2BCB">
        <w:rPr>
          <w:sz w:val="24"/>
          <w:szCs w:val="24"/>
          <w:highlight w:val="white"/>
        </w:rPr>
        <w:t xml:space="preserve">changed, while keeping a persistent </w:t>
      </w:r>
      <w:del w:id="70" w:author="Helder Nakaya" w:date="2020-12-04T14:25:00Z">
        <w:r w:rsidRPr="007C2BCB" w:rsidDel="0041286D">
          <w:rPr>
            <w:sz w:val="24"/>
            <w:szCs w:val="24"/>
            <w:highlight w:val="white"/>
          </w:rPr>
          <w:delText>Universal Resource Identifier</w:delText>
        </w:r>
      </w:del>
      <w:ins w:id="71" w:author="Helder Nakaya" w:date="2020-12-04T14:25:00Z">
        <w:r w:rsidR="0041286D">
          <w:rPr>
            <w:sz w:val="24"/>
            <w:szCs w:val="24"/>
            <w:highlight w:val="white"/>
          </w:rPr>
          <w:t>URI</w:t>
        </w:r>
      </w:ins>
      <w:r w:rsidRPr="007C2BCB">
        <w:rPr>
          <w:sz w:val="24"/>
          <w:szCs w:val="24"/>
          <w:highlight w:val="white"/>
        </w:rPr>
        <w:t xml:space="preserve">. Our effort to </w:t>
      </w:r>
      <w:customXmlDelRangeStart w:id="72" w:author="Helder Nakaya" w:date="2020-12-04T14:19:00Z"/>
      <w:sdt>
        <w:sdtPr>
          <w:tag w:val="goog_rdk_48"/>
          <w:id w:val="1490904644"/>
        </w:sdtPr>
        <w:sdtEndPr/>
        <w:sdtContent>
          <w:customXmlDelRangeEnd w:id="72"/>
          <w:r w:rsidRPr="007C2BCB">
            <w:rPr>
              <w:sz w:val="24"/>
              <w:szCs w:val="24"/>
              <w:highlight w:val="white"/>
            </w:rPr>
            <w:t>refine</w:t>
          </w:r>
          <w:customXmlDelRangeStart w:id="73" w:author="Helder Nakaya" w:date="2020-12-04T14:19:00Z"/>
        </w:sdtContent>
      </w:sdt>
      <w:customXmlDelRangeEnd w:id="73"/>
      <w:r w:rsidRPr="007C2BCB">
        <w:rPr>
          <w:sz w:val="24"/>
          <w:szCs w:val="24"/>
          <w:highlight w:val="white"/>
        </w:rPr>
        <w:t xml:space="preserve"> the logical aspects of cell-type definitions can be combined with any commonly agreed naming/labeling system.</w:t>
      </w:r>
      <w:sdt>
        <w:sdtPr>
          <w:tag w:val="goog_rdk_50"/>
          <w:id w:val="726420689"/>
        </w:sdtPr>
        <w:sdtEndPr/>
        <w:sdtContent/>
      </w:sdt>
      <w:sdt>
        <w:sdtPr>
          <w:tag w:val="goog_rdk_56"/>
          <w:id w:val="-1482233956"/>
        </w:sdtPr>
        <w:sdtEndPr/>
        <w:sdtContent/>
      </w:sdt>
      <w:ins w:id="74" w:author="Helder Nakaya" w:date="2020-12-04T16:28:00Z">
        <w:r w:rsidR="0024041B">
          <w:t xml:space="preserve"> </w:t>
        </w:r>
      </w:ins>
    </w:p>
    <w:p w14:paraId="4F49D122" w14:textId="77777777" w:rsidR="0024041B" w:rsidRDefault="0024041B">
      <w:pPr>
        <w:pBdr>
          <w:top w:val="nil"/>
          <w:left w:val="nil"/>
          <w:bottom w:val="nil"/>
          <w:right w:val="nil"/>
          <w:between w:val="nil"/>
        </w:pBdr>
        <w:rPr>
          <w:ins w:id="75" w:author="Helder Nakaya" w:date="2020-12-04T16:28:00Z"/>
          <w:color w:val="000000"/>
        </w:rPr>
      </w:pPr>
    </w:p>
    <w:p w14:paraId="0000004F" w14:textId="5DE8DCDE" w:rsidR="009320B4" w:rsidRPr="007C2BCB" w:rsidDel="0024041B" w:rsidRDefault="007C2BCB">
      <w:pPr>
        <w:pBdr>
          <w:top w:val="nil"/>
          <w:left w:val="nil"/>
          <w:bottom w:val="nil"/>
          <w:right w:val="nil"/>
          <w:between w:val="nil"/>
        </w:pBdr>
        <w:rPr>
          <w:del w:id="76" w:author="Helder Nakaya" w:date="2020-12-04T16:28:00Z"/>
        </w:rPr>
      </w:pPr>
      <w:r>
        <w:rPr>
          <w:color w:val="000000"/>
        </w:rPr>
        <w:t xml:space="preserve">The </w:t>
      </w:r>
      <w:del w:id="77" w:author="Helder Nakaya" w:date="2020-12-04T14:25:00Z">
        <w:r w:rsidDel="0041286D">
          <w:rPr>
            <w:color w:val="000000"/>
          </w:rPr>
          <w:delText>unique identifiers</w:delText>
        </w:r>
      </w:del>
      <w:ins w:id="78" w:author="Helder Nakaya" w:date="2020-12-04T14:25:00Z">
        <w:r w:rsidR="0041286D">
          <w:rPr>
            <w:color w:val="000000"/>
          </w:rPr>
          <w:t>URIs</w:t>
        </w:r>
      </w:ins>
      <w:r>
        <w:rPr>
          <w:color w:val="000000"/>
        </w:rPr>
        <w:t xml:space="preserve"> at the level of </w:t>
      </w:r>
      <w:del w:id="79" w:author="Helder Nakaya" w:date="2020-12-04T16:26:00Z">
        <w:r w:rsidDel="0024041B">
          <w:rPr>
            <w:color w:val="000000"/>
          </w:rPr>
          <w:delText>“</w:delText>
        </w:r>
      </w:del>
      <w:r>
        <w:rPr>
          <w:color w:val="000000"/>
        </w:rPr>
        <w:t>technotype</w:t>
      </w:r>
      <w:del w:id="80" w:author="Helder Nakaya" w:date="2020-12-04T16:26:00Z">
        <w:r w:rsidDel="0024041B">
          <w:rPr>
            <w:color w:val="000000"/>
          </w:rPr>
          <w:delText xml:space="preserve">” </w:delText>
        </w:r>
      </w:del>
      <w:ins w:id="81" w:author="Helder Nakaya" w:date="2020-12-04T16:26:00Z">
        <w:r w:rsidR="0024041B">
          <w:rPr>
            <w:color w:val="000000"/>
          </w:rPr>
          <w:t xml:space="preserve"> </w:t>
        </w:r>
      </w:ins>
      <w:r>
        <w:rPr>
          <w:color w:val="000000"/>
        </w:rPr>
        <w:t xml:space="preserve">allow precise labeling of cell types in real world experiments. </w:t>
      </w:r>
      <w:del w:id="82" w:author="Helder Nakaya" w:date="2020-12-04T16:26:00Z">
        <w:r w:rsidRPr="003C0D08" w:rsidDel="0024041B">
          <w:rPr>
            <w:color w:val="000000"/>
            <w:highlight w:val="yellow"/>
            <w:rPrChange w:id="83" w:author="Helder Nakaya" w:date="2020-12-04T14:30:00Z">
              <w:rPr>
                <w:color w:val="000000"/>
              </w:rPr>
            </w:rPrChange>
          </w:rPr>
          <w:delText xml:space="preserve">The </w:delText>
        </w:r>
      </w:del>
      <w:del w:id="84" w:author="Helder Nakaya" w:date="2020-12-04T14:27:00Z">
        <w:r w:rsidRPr="003C0D08" w:rsidDel="0041286D">
          <w:rPr>
            <w:color w:val="000000"/>
            <w:highlight w:val="yellow"/>
            <w:rPrChange w:id="85" w:author="Helder Nakaya" w:date="2020-12-04T14:30:00Z">
              <w:rPr>
                <w:color w:val="000000"/>
              </w:rPr>
            </w:rPrChange>
          </w:rPr>
          <w:delText>non-existence</w:delText>
        </w:r>
      </w:del>
      <w:del w:id="86" w:author="Helder Nakaya" w:date="2020-12-04T16:26:00Z">
        <w:r w:rsidRPr="003C0D08" w:rsidDel="0024041B">
          <w:rPr>
            <w:color w:val="000000"/>
            <w:highlight w:val="yellow"/>
            <w:rPrChange w:id="87" w:author="Helder Nakaya" w:date="2020-12-04T14:30:00Z">
              <w:rPr>
                <w:color w:val="000000"/>
              </w:rPr>
            </w:rPrChange>
          </w:rPr>
          <w:delText xml:space="preserve"> of </w:delText>
        </w:r>
      </w:del>
      <w:del w:id="88" w:author="Helder Nakaya" w:date="2020-12-04T14:28:00Z">
        <w:r w:rsidRPr="003C0D08" w:rsidDel="0041286D">
          <w:rPr>
            <w:color w:val="000000"/>
            <w:highlight w:val="yellow"/>
            <w:rPrChange w:id="89" w:author="Helder Nakaya" w:date="2020-12-04T14:30:00Z">
              <w:rPr>
                <w:color w:val="000000"/>
              </w:rPr>
            </w:rPrChange>
          </w:rPr>
          <w:delText xml:space="preserve">truly </w:delText>
        </w:r>
      </w:del>
      <w:del w:id="90" w:author="Helder Nakaya" w:date="2020-12-04T16:26:00Z">
        <w:r w:rsidRPr="003C0D08" w:rsidDel="0024041B">
          <w:rPr>
            <w:color w:val="000000"/>
            <w:highlight w:val="yellow"/>
            <w:rPrChange w:id="91" w:author="Helder Nakaya" w:date="2020-12-04T14:30:00Z">
              <w:rPr>
                <w:color w:val="000000"/>
              </w:rPr>
            </w:rPrChange>
          </w:rPr>
          <w:delText xml:space="preserve">exact matches </w:delText>
        </w:r>
      </w:del>
      <w:del w:id="92" w:author="Helder Nakaya" w:date="2020-12-04T14:28:00Z">
        <w:r w:rsidRPr="003C0D08" w:rsidDel="0041286D">
          <w:rPr>
            <w:color w:val="000000"/>
            <w:highlight w:val="yellow"/>
            <w:rPrChange w:id="93" w:author="Helder Nakaya" w:date="2020-12-04T14:30:00Z">
              <w:rPr>
                <w:color w:val="000000"/>
              </w:rPr>
            </w:rPrChange>
          </w:rPr>
          <w:delText xml:space="preserve">in </w:delText>
        </w:r>
      </w:del>
      <w:del w:id="94" w:author="Helder Nakaya" w:date="2020-12-04T16:26:00Z">
        <w:r w:rsidRPr="003C0D08" w:rsidDel="0024041B">
          <w:rPr>
            <w:color w:val="000000"/>
            <w:highlight w:val="yellow"/>
            <w:rPrChange w:id="95" w:author="Helder Nakaya" w:date="2020-12-04T14:30:00Z">
              <w:rPr>
                <w:color w:val="000000"/>
              </w:rPr>
            </w:rPrChange>
          </w:rPr>
          <w:delText>the Cell Ontology definitions</w:delText>
        </w:r>
      </w:del>
      <w:del w:id="96" w:author="Helder Nakaya" w:date="2020-12-04T14:28:00Z">
        <w:r w:rsidRPr="003C0D08" w:rsidDel="0041286D">
          <w:rPr>
            <w:color w:val="000000"/>
            <w:highlight w:val="yellow"/>
            <w:rPrChange w:id="97" w:author="Helder Nakaya" w:date="2020-12-04T14:30:00Z">
              <w:rPr>
                <w:color w:val="000000"/>
              </w:rPr>
            </w:rPrChange>
          </w:rPr>
          <w:delText xml:space="preserve">, </w:delText>
        </w:r>
      </w:del>
      <w:del w:id="98" w:author="Helder Nakaya" w:date="2020-12-04T16:26:00Z">
        <w:r w:rsidRPr="003C0D08" w:rsidDel="0024041B">
          <w:rPr>
            <w:color w:val="000000"/>
            <w:highlight w:val="yellow"/>
            <w:rPrChange w:id="99" w:author="Helder Nakaya" w:date="2020-12-04T14:30:00Z">
              <w:rPr>
                <w:color w:val="000000"/>
              </w:rPr>
            </w:rPrChange>
          </w:rPr>
          <w:delText>due to experimental constraints</w:delText>
        </w:r>
      </w:del>
      <w:del w:id="100" w:author="Helder Nakaya" w:date="2020-12-04T14:28:00Z">
        <w:r w:rsidRPr="003C0D08" w:rsidDel="0041286D">
          <w:rPr>
            <w:color w:val="000000"/>
            <w:highlight w:val="yellow"/>
            <w:rPrChange w:id="101" w:author="Helder Nakaya" w:date="2020-12-04T14:30:00Z">
              <w:rPr>
                <w:color w:val="000000"/>
              </w:rPr>
            </w:rPrChange>
          </w:rPr>
          <w:delText>,</w:delText>
        </w:r>
      </w:del>
      <w:del w:id="102" w:author="Helder Nakaya" w:date="2020-12-04T16:26:00Z">
        <w:r w:rsidRPr="003C0D08" w:rsidDel="0024041B">
          <w:rPr>
            <w:color w:val="000000"/>
            <w:highlight w:val="yellow"/>
            <w:rPrChange w:id="103" w:author="Helder Nakaya" w:date="2020-12-04T14:30:00Z">
              <w:rPr>
                <w:color w:val="000000"/>
              </w:rPr>
            </w:rPrChange>
          </w:rPr>
          <w:delText xml:space="preserve"> renders it theoretically impossible to annotate articles and datasets with perfection.</w:delText>
        </w:r>
        <w:r w:rsidDel="0024041B">
          <w:rPr>
            <w:color w:val="000000"/>
          </w:rPr>
          <w:delText xml:space="preserve"> </w:delText>
        </w:r>
      </w:del>
      <w:r>
        <w:rPr>
          <w:color w:val="000000"/>
        </w:rPr>
        <w:t xml:space="preserve">The </w:t>
      </w:r>
      <w:del w:id="104" w:author="Helder Nakaya" w:date="2020-12-04T16:26:00Z">
        <w:r w:rsidDel="0024041B">
          <w:rPr>
            <w:color w:val="000000"/>
          </w:rPr>
          <w:delText>“</w:delText>
        </w:r>
      </w:del>
      <w:r>
        <w:rPr>
          <w:color w:val="000000"/>
        </w:rPr>
        <w:t>technotype</w:t>
      </w:r>
      <w:del w:id="105" w:author="Helder Nakaya" w:date="2020-12-04T16:26:00Z">
        <w:r w:rsidDel="0024041B">
          <w:rPr>
            <w:color w:val="000000"/>
          </w:rPr>
          <w:delText>”</w:delText>
        </w:r>
      </w:del>
      <w:r>
        <w:rPr>
          <w:color w:val="000000"/>
        </w:rPr>
        <w:t xml:space="preserve"> </w:t>
      </w:r>
      <w:ins w:id="106" w:author="Helder Nakaya" w:date="2020-12-04T16:27:00Z">
        <w:r w:rsidR="0024041B">
          <w:rPr>
            <w:color w:val="000000"/>
          </w:rPr>
          <w:t xml:space="preserve">annotation </w:t>
        </w:r>
      </w:ins>
      <w:ins w:id="107" w:author="Helder Nakaya" w:date="2020-12-04T16:26:00Z">
        <w:r w:rsidR="0024041B">
          <w:rPr>
            <w:color w:val="000000"/>
          </w:rPr>
          <w:t>empower</w:t>
        </w:r>
      </w:ins>
      <w:ins w:id="108" w:author="Helder Nakaya" w:date="2020-12-04T16:27:00Z">
        <w:r w:rsidR="0024041B">
          <w:rPr>
            <w:color w:val="000000"/>
          </w:rPr>
          <w:t>s</w:t>
        </w:r>
      </w:ins>
      <w:del w:id="109" w:author="Helder Nakaya" w:date="2020-12-04T16:26:00Z">
        <w:r w:rsidDel="0024041B">
          <w:rPr>
            <w:color w:val="000000"/>
          </w:rPr>
          <w:delText xml:space="preserve">gives power to </w:delText>
        </w:r>
      </w:del>
      <w:del w:id="110" w:author="Helder Nakaya" w:date="2020-12-04T16:27:00Z">
        <w:r w:rsidDel="0024041B">
          <w:rPr>
            <w:color w:val="000000"/>
          </w:rPr>
          <w:delText>every</w:delText>
        </w:r>
      </w:del>
      <w:r>
        <w:rPr>
          <w:color w:val="000000"/>
        </w:rPr>
        <w:t xml:space="preserve"> researcher</w:t>
      </w:r>
      <w:ins w:id="111" w:author="Helder Nakaya" w:date="2020-12-04T16:27:00Z">
        <w:r w:rsidR="0024041B">
          <w:rPr>
            <w:color w:val="000000"/>
          </w:rPr>
          <w:t>s</w:t>
        </w:r>
      </w:ins>
      <w:r>
        <w:rPr>
          <w:color w:val="000000"/>
        </w:rPr>
        <w:t xml:space="preserve"> to craft their </w:t>
      </w:r>
      <w:ins w:id="112" w:author="Helder Nakaya" w:date="2020-12-04T16:27:00Z">
        <w:r w:rsidR="0024041B">
          <w:rPr>
            <w:color w:val="000000"/>
          </w:rPr>
          <w:t xml:space="preserve">own </w:t>
        </w:r>
      </w:ins>
      <w:del w:id="113" w:author="Helder Nakaya" w:date="2020-12-04T16:27:00Z">
        <w:r w:rsidDel="0024041B">
          <w:rPr>
            <w:color w:val="000000"/>
          </w:rPr>
          <w:delText>“</w:delText>
        </w:r>
      </w:del>
      <w:r>
        <w:rPr>
          <w:color w:val="000000"/>
        </w:rPr>
        <w:t>cell type</w:t>
      </w:r>
      <w:del w:id="114" w:author="Helder Nakaya" w:date="2020-12-04T16:27:00Z">
        <w:r w:rsidDel="0024041B">
          <w:rPr>
            <w:color w:val="000000"/>
          </w:rPr>
          <w:delText>”</w:delText>
        </w:r>
      </w:del>
      <w:r>
        <w:rPr>
          <w:color w:val="000000"/>
        </w:rPr>
        <w:t xml:space="preserve"> of interest</w:t>
      </w:r>
      <w:ins w:id="115" w:author="Helder Nakaya" w:date="2020-12-04T16:27:00Z">
        <w:r w:rsidR="0024041B">
          <w:rPr>
            <w:color w:val="000000"/>
          </w:rPr>
          <w:t>,</w:t>
        </w:r>
      </w:ins>
      <w:r>
        <w:rPr>
          <w:color w:val="000000"/>
        </w:rPr>
        <w:t xml:space="preserve"> and connect </w:t>
      </w:r>
      <w:del w:id="116" w:author="Helder Nakaya" w:date="2020-12-04T16:28:00Z">
        <w:r w:rsidDel="0024041B">
          <w:rPr>
            <w:color w:val="000000"/>
          </w:rPr>
          <w:delText xml:space="preserve">it </w:delText>
        </w:r>
      </w:del>
      <w:ins w:id="117" w:author="Helder Nakaya" w:date="2020-12-04T16:28:00Z">
        <w:r w:rsidR="0024041B">
          <w:rPr>
            <w:color w:val="000000"/>
          </w:rPr>
          <w:t xml:space="preserve">this cell type </w:t>
        </w:r>
      </w:ins>
      <w:r>
        <w:rPr>
          <w:color w:val="000000"/>
        </w:rPr>
        <w:t>to a common network of knowledge.</w:t>
      </w:r>
      <w:customXmlDelRangeStart w:id="118" w:author="Helder Nakaya" w:date="2020-12-04T16:27:00Z"/>
      <w:sdt>
        <w:sdtPr>
          <w:tag w:val="goog_rdk_59"/>
          <w:id w:val="921767484"/>
        </w:sdtPr>
        <w:sdtEndPr/>
        <w:sdtContent>
          <w:customXmlDelRangeEnd w:id="118"/>
          <w:ins w:id="119" w:author="Helder Nakaya" w:date="2020-12-04T16:28:00Z">
            <w:r w:rsidR="0024041B">
              <w:t xml:space="preserve"> </w:t>
            </w:r>
          </w:ins>
          <w:customXmlDelRangeStart w:id="120" w:author="Helder Nakaya" w:date="2020-12-04T16:27:00Z"/>
        </w:sdtContent>
      </w:sdt>
      <w:customXmlDelRangeEnd w:id="120"/>
    </w:p>
    <w:p w14:paraId="00000050" w14:textId="1751EF61" w:rsidR="009320B4" w:rsidRDefault="007C2BCB">
      <w:pPr>
        <w:pBdr>
          <w:top w:val="nil"/>
          <w:left w:val="nil"/>
          <w:bottom w:val="nil"/>
          <w:right w:val="nil"/>
          <w:between w:val="nil"/>
        </w:pBdr>
        <w:rPr>
          <w:color w:val="000000"/>
        </w:rPr>
      </w:pPr>
      <w:del w:id="121" w:author="Helder Nakaya" w:date="2020-12-04T14:38:00Z">
        <w:r w:rsidDel="00377D6E">
          <w:rPr>
            <w:color w:val="000000"/>
          </w:rPr>
          <w:delText>Specifically, for</w:delText>
        </w:r>
      </w:del>
      <w:ins w:id="122" w:author="Helder Nakaya" w:date="2020-12-04T14:38:00Z">
        <w:r w:rsidR="00377D6E">
          <w:rPr>
            <w:color w:val="000000"/>
          </w:rPr>
          <w:t>In</w:t>
        </w:r>
      </w:ins>
      <w:r>
        <w:rPr>
          <w:color w:val="000000"/>
        </w:rPr>
        <w:t xml:space="preserve"> single-cell transcriptomics, the technotype </w:t>
      </w:r>
      <w:ins w:id="123" w:author="Helder Nakaya" w:date="2020-12-04T16:29:00Z">
        <w:r w:rsidR="0024041B">
          <w:rPr>
            <w:color w:val="000000"/>
          </w:rPr>
          <w:t xml:space="preserve">provides the basis for </w:t>
        </w:r>
      </w:ins>
      <w:del w:id="124" w:author="Helder Nakaya" w:date="2020-12-04T16:29:00Z">
        <w:r w:rsidDel="0024041B">
          <w:rPr>
            <w:color w:val="000000"/>
          </w:rPr>
          <w:delText xml:space="preserve">refines our model for </w:delText>
        </w:r>
      </w:del>
      <w:r>
        <w:rPr>
          <w:color w:val="000000"/>
        </w:rPr>
        <w:t xml:space="preserve">labeling cells (and, consequently, </w:t>
      </w:r>
      <w:ins w:id="125" w:author="Helder Nakaya" w:date="2020-12-04T16:30:00Z">
        <w:r w:rsidR="0024041B">
          <w:rPr>
            <w:color w:val="000000"/>
          </w:rPr>
          <w:t xml:space="preserve">the </w:t>
        </w:r>
      </w:ins>
      <w:r>
        <w:rPr>
          <w:color w:val="000000"/>
        </w:rPr>
        <w:t xml:space="preserve">cell clusters). </w:t>
      </w:r>
      <w:ins w:id="126" w:author="Helder Nakaya" w:date="2020-12-04T16:30:00Z">
        <w:r w:rsidR="0024041B">
          <w:rPr>
            <w:color w:val="000000"/>
          </w:rPr>
          <w:t xml:space="preserve">Several </w:t>
        </w:r>
      </w:ins>
      <w:ins w:id="127" w:author="Helder Nakaya" w:date="2020-12-04T16:32:00Z">
        <w:r w:rsidR="0024041B">
          <w:rPr>
            <w:color w:val="000000"/>
          </w:rPr>
          <w:t xml:space="preserve">single-cell transcriptomics </w:t>
        </w:r>
      </w:ins>
      <w:ins w:id="128" w:author="Helder Nakaya" w:date="2020-12-04T16:30:00Z">
        <w:r w:rsidR="0024041B">
          <w:rPr>
            <w:color w:val="000000"/>
          </w:rPr>
          <w:t xml:space="preserve">tools are able to annotate or label cell </w:t>
        </w:r>
      </w:ins>
      <w:ins w:id="129" w:author="Helder Nakaya" w:date="2020-12-04T16:31:00Z">
        <w:r w:rsidR="0024041B">
          <w:rPr>
            <w:color w:val="000000"/>
          </w:rPr>
          <w:t>types</w:t>
        </w:r>
      </w:ins>
      <w:del w:id="130" w:author="Helder Nakaya" w:date="2020-12-04T16:31:00Z">
        <w:r w:rsidDel="0024041B">
          <w:rPr>
            <w:color w:val="000000"/>
          </w:rPr>
          <w:delText>A branch of computational single-cell development has dedicated itself to find tools for labeling</w:delText>
        </w:r>
      </w:del>
      <w:del w:id="131" w:author="Helder Nakaya" w:date="2020-12-04T16:32:00Z">
        <w:r w:rsidDel="0024041B">
          <w:rPr>
            <w:color w:val="000000"/>
          </w:rPr>
          <w:delText xml:space="preserve"> </w:delText>
        </w:r>
      </w:del>
      <w:del w:id="132" w:author="Helder Nakaya" w:date="2020-12-04T16:31:00Z">
        <w:r w:rsidDel="0024041B">
          <w:rPr>
            <w:color w:val="000000"/>
          </w:rPr>
          <w:delText>s</w:delText>
        </w:r>
      </w:del>
      <w:del w:id="133" w:author="Helder Nakaya" w:date="2020-12-04T16:32:00Z">
        <w:r w:rsidDel="0024041B">
          <w:rPr>
            <w:color w:val="000000"/>
          </w:rPr>
          <w:delText>ingle-cell</w:delText>
        </w:r>
      </w:del>
      <w:del w:id="134" w:author="Helder Nakaya" w:date="2020-12-04T16:31:00Z">
        <w:r w:rsidDel="0024041B">
          <w:rPr>
            <w:color w:val="000000"/>
          </w:rPr>
          <w:delText xml:space="preserve"> experiments</w:delText>
        </w:r>
      </w:del>
      <w:r>
        <w:rPr>
          <w:color w:val="000000"/>
        </w:rPr>
        <w:t xml:space="preserve">. While </w:t>
      </w:r>
      <w:r>
        <w:rPr>
          <w:color w:val="000000"/>
        </w:rPr>
        <w:lastRenderedPageBreak/>
        <w:t>some approaches ignore ontologies [</w:t>
      </w:r>
      <w:hyperlink w:anchor="bookmark=id.2u6wntf">
        <w:r>
          <w:rPr>
            <w:color w:val="0000FF"/>
            <w:u w:val="single"/>
          </w:rPr>
          <w:t>30</w:t>
        </w:r>
      </w:hyperlink>
      <w:r>
        <w:rPr>
          <w:color w:val="000000"/>
        </w:rPr>
        <w:t>] [</w:t>
      </w:r>
      <w:hyperlink w:anchor="bookmark=id.2zbgiuw">
        <w:r>
          <w:rPr>
            <w:color w:val="0000FF"/>
            <w:u w:val="single"/>
          </w:rPr>
          <w:t>43</w:t>
        </w:r>
      </w:hyperlink>
      <w:r>
        <w:rPr>
          <w:color w:val="000000"/>
        </w:rPr>
        <w:t>], other</w:t>
      </w:r>
      <w:ins w:id="135" w:author="Helder Nakaya" w:date="2020-12-04T16:33:00Z">
        <w:r w:rsidR="0024041B">
          <w:rPr>
            <w:color w:val="000000"/>
          </w:rPr>
          <w:t xml:space="preserve"> approaches </w:t>
        </w:r>
      </w:ins>
      <w:del w:id="136" w:author="Helder Nakaya" w:date="2020-12-04T16:33:00Z">
        <w:r w:rsidDel="0024041B">
          <w:rPr>
            <w:color w:val="000000"/>
          </w:rPr>
          <w:delText xml:space="preserve">s </w:delText>
        </w:r>
      </w:del>
      <w:r>
        <w:rPr>
          <w:color w:val="000000"/>
        </w:rPr>
        <w:t xml:space="preserve">aim </w:t>
      </w:r>
      <w:del w:id="137" w:author="Helder Nakaya" w:date="2020-12-04T16:33:00Z">
        <w:r w:rsidDel="0024041B">
          <w:rPr>
            <w:color w:val="000000"/>
          </w:rPr>
          <w:delText xml:space="preserve">at finding the best class among </w:delText>
        </w:r>
      </w:del>
      <w:ins w:id="138" w:author="Helder Nakaya" w:date="2020-12-04T16:33:00Z">
        <w:r w:rsidR="0024041B">
          <w:rPr>
            <w:color w:val="000000"/>
          </w:rPr>
          <w:t xml:space="preserve">utilize </w:t>
        </w:r>
      </w:ins>
      <w:r>
        <w:rPr>
          <w:color w:val="000000"/>
        </w:rPr>
        <w:t>the Cell Ontology [</w:t>
      </w:r>
      <w:hyperlink w:anchor="bookmark=id.1egqt2p">
        <w:r>
          <w:rPr>
            <w:color w:val="0000FF"/>
            <w:u w:val="single"/>
          </w:rPr>
          <w:t>44</w:t>
        </w:r>
      </w:hyperlink>
      <w:r>
        <w:rPr>
          <w:color w:val="000000"/>
        </w:rPr>
        <w:t>] or MeSH IDs[</w:t>
      </w:r>
      <w:hyperlink w:anchor="bookmark=id.3ygebqi">
        <w:r>
          <w:rPr>
            <w:color w:val="0000FF"/>
            <w:u w:val="single"/>
          </w:rPr>
          <w:t>45</w:t>
        </w:r>
      </w:hyperlink>
      <w:r>
        <w:rPr>
          <w:color w:val="000000"/>
        </w:rPr>
        <w:t>] [</w:t>
      </w:r>
      <w:hyperlink w:anchor="bookmark=id.2dlolyb">
        <w:r>
          <w:rPr>
            <w:color w:val="0000FF"/>
            <w:u w:val="single"/>
          </w:rPr>
          <w:t>46</w:t>
        </w:r>
      </w:hyperlink>
      <w:r>
        <w:rPr>
          <w:color w:val="000000"/>
        </w:rPr>
        <w:t>]</w:t>
      </w:r>
      <w:ins w:id="139" w:author="Helder Nakaya" w:date="2020-12-04T16:33:00Z">
        <w:r w:rsidR="0024041B">
          <w:rPr>
            <w:color w:val="000000"/>
          </w:rPr>
          <w:t xml:space="preserve"> to </w:t>
        </w:r>
      </w:ins>
      <w:ins w:id="140" w:author="Helder Nakaya" w:date="2020-12-04T16:35:00Z">
        <w:r w:rsidR="0024041B">
          <w:rPr>
            <w:color w:val="000000"/>
          </w:rPr>
          <w:t>identify the most likely</w:t>
        </w:r>
      </w:ins>
      <w:ins w:id="141" w:author="Helder Nakaya" w:date="2020-12-04T16:33:00Z">
        <w:r w:rsidR="0024041B">
          <w:rPr>
            <w:color w:val="000000"/>
          </w:rPr>
          <w:t xml:space="preserve"> cell t</w:t>
        </w:r>
      </w:ins>
      <w:ins w:id="142" w:author="Helder Nakaya" w:date="2020-12-04T16:34:00Z">
        <w:r w:rsidR="0024041B">
          <w:rPr>
            <w:color w:val="000000"/>
          </w:rPr>
          <w:t xml:space="preserve">ype </w:t>
        </w:r>
      </w:ins>
      <w:ins w:id="143" w:author="Helder Nakaya" w:date="2020-12-04T16:33:00Z">
        <w:r w:rsidR="0024041B">
          <w:rPr>
            <w:color w:val="000000"/>
          </w:rPr>
          <w:t>of each cell cluster.</w:t>
        </w:r>
      </w:ins>
      <w:ins w:id="144" w:author="Helder Nakaya" w:date="2020-12-04T16:34:00Z">
        <w:r w:rsidR="0024041B">
          <w:rPr>
            <w:color w:val="000000"/>
          </w:rPr>
          <w:t xml:space="preserve"> </w:t>
        </w:r>
      </w:ins>
      <w:del w:id="145" w:author="Helder Nakaya" w:date="2020-12-04T16:34:00Z">
        <w:r w:rsidDel="0024041B">
          <w:rPr>
            <w:color w:val="000000"/>
          </w:rPr>
          <w:delText xml:space="preserve">. Manual </w:delText>
        </w:r>
      </w:del>
      <w:del w:id="146" w:author="Helder Nakaya" w:date="2020-12-04T14:40:00Z">
        <w:r w:rsidDel="00377D6E">
          <w:rPr>
            <w:color w:val="000000"/>
          </w:rPr>
          <w:delText xml:space="preserve">matches </w:delText>
        </w:r>
      </w:del>
      <w:del w:id="147" w:author="Helder Nakaya" w:date="2020-12-04T16:34:00Z">
        <w:r w:rsidDel="0024041B">
          <w:rPr>
            <w:color w:val="000000"/>
          </w:rPr>
          <w:delText>have been fed to a</w:delText>
        </w:r>
      </w:del>
      <w:ins w:id="148" w:author="Helder Nakaya" w:date="2020-12-04T16:34:00Z">
        <w:r w:rsidR="0024041B">
          <w:rPr>
            <w:color w:val="000000"/>
          </w:rPr>
          <w:t>A</w:t>
        </w:r>
      </w:ins>
      <w:r>
        <w:rPr>
          <w:color w:val="000000"/>
        </w:rPr>
        <w:t>lgorithms such as BLAST2CO [</w:t>
      </w:r>
      <w:hyperlink w:anchor="bookmark=id.2dlolyb">
        <w:r>
          <w:rPr>
            <w:color w:val="0000FF"/>
            <w:u w:val="single"/>
          </w:rPr>
          <w:t>46</w:t>
        </w:r>
      </w:hyperlink>
      <w:r>
        <w:rPr>
          <w:color w:val="000000"/>
        </w:rPr>
        <w:t xml:space="preserve">] and OnClass </w:t>
      </w:r>
      <w:ins w:id="149" w:author="Helder Nakaya" w:date="2020-12-04T16:35:00Z">
        <w:r w:rsidR="0024041B">
          <w:rPr>
            <w:color w:val="000000"/>
          </w:rPr>
          <w:t>(</w:t>
        </w:r>
        <w:r w:rsidR="0024041B" w:rsidRPr="0024041B">
          <w:rPr>
            <w:color w:val="000000"/>
            <w:highlight w:val="yellow"/>
            <w:rPrChange w:id="150" w:author="Helder Nakaya" w:date="2020-12-04T16:35:00Z">
              <w:rPr>
                <w:color w:val="000000"/>
              </w:rPr>
            </w:rPrChange>
          </w:rPr>
          <w:t>REF</w:t>
        </w:r>
        <w:r w:rsidR="0024041B">
          <w:rPr>
            <w:color w:val="000000"/>
          </w:rPr>
          <w:t>?) receive m</w:t>
        </w:r>
      </w:ins>
      <w:ins w:id="151" w:author="Helder Nakaya" w:date="2020-12-04T16:34:00Z">
        <w:r w:rsidR="0024041B">
          <w:rPr>
            <w:color w:val="000000"/>
          </w:rPr>
          <w:t>anual cell annotation</w:t>
        </w:r>
      </w:ins>
      <w:ins w:id="152" w:author="Helder Nakaya" w:date="2020-12-04T16:36:00Z">
        <w:r w:rsidR="0024041B">
          <w:rPr>
            <w:color w:val="000000"/>
          </w:rPr>
          <w:t>s</w:t>
        </w:r>
      </w:ins>
      <w:ins w:id="153" w:author="Helder Nakaya" w:date="2020-12-04T16:34:00Z">
        <w:r w:rsidR="0024041B">
          <w:rPr>
            <w:color w:val="000000"/>
          </w:rPr>
          <w:t xml:space="preserve"> to</w:t>
        </w:r>
      </w:ins>
      <w:del w:id="154" w:author="Helder Nakaya" w:date="2020-12-04T16:35:00Z">
        <w:r w:rsidDel="0024041B">
          <w:rPr>
            <w:color w:val="000000"/>
          </w:rPr>
          <w:delText>to</w:delText>
        </w:r>
      </w:del>
      <w:r>
        <w:rPr>
          <w:color w:val="000000"/>
        </w:rPr>
        <w:t xml:space="preserve"> </w:t>
      </w:r>
      <w:ins w:id="155" w:author="Helder Nakaya" w:date="2020-12-04T16:36:00Z">
        <w:r w:rsidR="0024041B">
          <w:rPr>
            <w:color w:val="000000"/>
          </w:rPr>
          <w:t xml:space="preserve">best match </w:t>
        </w:r>
      </w:ins>
      <w:del w:id="156" w:author="Helder Nakaya" w:date="2020-12-04T16:36:00Z">
        <w:r w:rsidDel="0024041B">
          <w:rPr>
            <w:color w:val="000000"/>
          </w:rPr>
          <w:delText xml:space="preserve">predict best </w:delText>
        </w:r>
      </w:del>
      <w:ins w:id="157" w:author="Helder Nakaya" w:date="2020-12-04T16:36:00Z">
        <w:r w:rsidR="0024041B">
          <w:rPr>
            <w:color w:val="000000"/>
          </w:rPr>
          <w:t xml:space="preserve">the cell types </w:t>
        </w:r>
      </w:ins>
      <w:del w:id="158" w:author="Helder Nakaya" w:date="2020-12-04T16:35:00Z">
        <w:r w:rsidDel="0024041B">
          <w:rPr>
            <w:color w:val="000000"/>
          </w:rPr>
          <w:delText>“</w:delText>
        </w:r>
      </w:del>
      <w:del w:id="159" w:author="Helder Nakaya" w:date="2020-12-04T16:36:00Z">
        <w:r w:rsidDel="0024041B">
          <w:rPr>
            <w:color w:val="000000"/>
          </w:rPr>
          <w:delText>matches</w:delText>
        </w:r>
      </w:del>
      <w:del w:id="160" w:author="Helder Nakaya" w:date="2020-12-04T16:35:00Z">
        <w:r w:rsidDel="0024041B">
          <w:rPr>
            <w:color w:val="000000"/>
          </w:rPr>
          <w:delText>”</w:delText>
        </w:r>
      </w:del>
      <w:del w:id="161" w:author="Helder Nakaya" w:date="2020-12-04T16:36:00Z">
        <w:r w:rsidDel="0024041B">
          <w:rPr>
            <w:color w:val="000000"/>
          </w:rPr>
          <w:delText xml:space="preserve"> for </w:delText>
        </w:r>
      </w:del>
      <w:ins w:id="162" w:author="Helder Nakaya" w:date="2020-12-04T16:36:00Z">
        <w:r w:rsidR="0024041B">
          <w:rPr>
            <w:color w:val="000000"/>
          </w:rPr>
          <w:t xml:space="preserve">with the </w:t>
        </w:r>
      </w:ins>
      <w:del w:id="163" w:author="Helder Nakaya" w:date="2020-12-04T16:36:00Z">
        <w:r w:rsidDel="0024041B">
          <w:rPr>
            <w:color w:val="000000"/>
          </w:rPr>
          <w:delText xml:space="preserve">a </w:delText>
        </w:r>
      </w:del>
      <w:r>
        <w:rPr>
          <w:color w:val="000000"/>
        </w:rPr>
        <w:t>single-cell cluster</w:t>
      </w:r>
      <w:ins w:id="164" w:author="Helder Nakaya" w:date="2020-12-04T16:36:00Z">
        <w:r w:rsidR="0024041B">
          <w:rPr>
            <w:color w:val="000000"/>
          </w:rPr>
          <w:t>s</w:t>
        </w:r>
      </w:ins>
      <w:r>
        <w:rPr>
          <w:color w:val="000000"/>
        </w:rPr>
        <w:t xml:space="preserve">. However, </w:t>
      </w:r>
      <w:ins w:id="165" w:author="Helder Nakaya" w:date="2020-12-04T16:37:00Z">
        <w:r w:rsidR="00EA2B05">
          <w:rPr>
            <w:color w:val="000000"/>
          </w:rPr>
          <w:t xml:space="preserve">due to technical batch effects, </w:t>
        </w:r>
      </w:ins>
      <w:del w:id="166" w:author="Helder Nakaya" w:date="2020-12-04T16:37:00Z">
        <w:r w:rsidDel="00EA2B05">
          <w:rPr>
            <w:color w:val="000000"/>
          </w:rPr>
          <w:delText xml:space="preserve">unless the cells were sampled in the same way across articles, and drawn at random from the same population of individuals, </w:delText>
        </w:r>
      </w:del>
      <w:ins w:id="167" w:author="Helder Nakaya" w:date="2020-12-04T16:38:00Z">
        <w:r w:rsidR="00EA2B05">
          <w:rPr>
            <w:color w:val="000000"/>
          </w:rPr>
          <w:t xml:space="preserve">cells </w:t>
        </w:r>
      </w:ins>
      <w:del w:id="168" w:author="Helder Nakaya" w:date="2020-12-04T16:38:00Z">
        <w:r w:rsidDel="00EA2B05">
          <w:rPr>
            <w:color w:val="000000"/>
          </w:rPr>
          <w:delText xml:space="preserve">they </w:delText>
        </w:r>
      </w:del>
      <w:ins w:id="169" w:author="Helder Nakaya" w:date="2020-12-04T16:38:00Z">
        <w:r w:rsidR="00EA2B05">
          <w:rPr>
            <w:color w:val="000000"/>
          </w:rPr>
          <w:t xml:space="preserve">may </w:t>
        </w:r>
      </w:ins>
      <w:r>
        <w:rPr>
          <w:color w:val="000000"/>
        </w:rPr>
        <w:t xml:space="preserve">represent strictly different classes, even if </w:t>
      </w:r>
      <w:ins w:id="170" w:author="Helder Nakaya" w:date="2020-12-04T16:38:00Z">
        <w:r w:rsidR="00EA2B05">
          <w:rPr>
            <w:color w:val="000000"/>
          </w:rPr>
          <w:t xml:space="preserve">they are </w:t>
        </w:r>
      </w:ins>
      <w:del w:id="171" w:author="Helder Nakaya" w:date="2020-12-04T16:38:00Z">
        <w:r w:rsidDel="00EA2B05">
          <w:rPr>
            <w:color w:val="000000"/>
          </w:rPr>
          <w:delText>very similar</w:delText>
        </w:r>
      </w:del>
      <w:ins w:id="172" w:author="Helder Nakaya" w:date="2020-12-04T16:38:00Z">
        <w:r w:rsidR="00EA2B05">
          <w:rPr>
            <w:color w:val="000000"/>
          </w:rPr>
          <w:t>supposed to be the same cell type</w:t>
        </w:r>
      </w:ins>
      <w:r>
        <w:rPr>
          <w:color w:val="000000"/>
        </w:rPr>
        <w:t xml:space="preserve">. Thus, </w:t>
      </w:r>
      <w:del w:id="173" w:author="Helder Nakaya" w:date="2020-12-04T16:39:00Z">
        <w:r w:rsidDel="00EA2B05">
          <w:rPr>
            <w:color w:val="000000"/>
          </w:rPr>
          <w:delText xml:space="preserve">we must change </w:delText>
        </w:r>
      </w:del>
      <w:r>
        <w:rPr>
          <w:color w:val="000000"/>
        </w:rPr>
        <w:t xml:space="preserve">the task </w:t>
      </w:r>
      <w:del w:id="174" w:author="Helder Nakaya" w:date="2020-12-04T16:39:00Z">
        <w:r w:rsidDel="00EA2B05">
          <w:rPr>
            <w:color w:val="000000"/>
          </w:rPr>
          <w:delText xml:space="preserve">from </w:delText>
        </w:r>
      </w:del>
      <w:ins w:id="175" w:author="Helder Nakaya" w:date="2020-12-04T16:39:00Z">
        <w:r w:rsidR="00EA2B05">
          <w:rPr>
            <w:color w:val="000000"/>
          </w:rPr>
          <w:t xml:space="preserve">of </w:t>
        </w:r>
      </w:ins>
      <w:r>
        <w:rPr>
          <w:color w:val="000000"/>
        </w:rPr>
        <w:t xml:space="preserve">finding a “match” to the cells in a given current experiment </w:t>
      </w:r>
      <w:ins w:id="176" w:author="Helder Nakaya" w:date="2020-12-04T16:39:00Z">
        <w:r w:rsidR="00EA2B05">
          <w:rPr>
            <w:color w:val="000000"/>
          </w:rPr>
          <w:t xml:space="preserve">should be replaced by the task of </w:t>
        </w:r>
      </w:ins>
      <w:del w:id="177" w:author="Helder Nakaya" w:date="2020-12-04T16:39:00Z">
        <w:r w:rsidDel="00EA2B05">
          <w:rPr>
            <w:color w:val="000000"/>
          </w:rPr>
          <w:delText xml:space="preserve">to </w:delText>
        </w:r>
      </w:del>
      <w:r>
        <w:rPr>
          <w:color w:val="000000"/>
        </w:rPr>
        <w:t xml:space="preserve">finding a “point of insertion” in an ontological network. </w:t>
      </w:r>
      <w:ins w:id="178" w:author="Helder Nakaya" w:date="2020-12-04T16:40:00Z">
        <w:r w:rsidR="00EA2B05">
          <w:rPr>
            <w:color w:val="000000"/>
          </w:rPr>
          <w:t xml:space="preserve">For example, instead of claiming that cells from study A and </w:t>
        </w:r>
      </w:ins>
      <w:ins w:id="179" w:author="Helder Nakaya" w:date="2020-12-04T16:41:00Z">
        <w:r w:rsidR="00EA2B05">
          <w:rPr>
            <w:color w:val="000000"/>
          </w:rPr>
          <w:t xml:space="preserve">from study </w:t>
        </w:r>
      </w:ins>
      <w:ins w:id="180" w:author="Helder Nakaya" w:date="2020-12-04T16:40:00Z">
        <w:r w:rsidR="00EA2B05">
          <w:rPr>
            <w:color w:val="000000"/>
          </w:rPr>
          <w:t>B are</w:t>
        </w:r>
      </w:ins>
      <w:ins w:id="181" w:author="Helder Nakaya" w:date="2020-12-04T16:41:00Z">
        <w:r w:rsidR="00EA2B05">
          <w:rPr>
            <w:color w:val="000000"/>
          </w:rPr>
          <w:t xml:space="preserve"> myeloid dendritic cells, we can claim that </w:t>
        </w:r>
      </w:ins>
      <w:ins w:id="182" w:author="Helder Nakaya" w:date="2020-12-04T16:42:00Z">
        <w:r w:rsidR="00EA2B05">
          <w:rPr>
            <w:color w:val="000000"/>
          </w:rPr>
          <w:t xml:space="preserve">both cell types belong to the myeloid dendritic cell branch. </w:t>
        </w:r>
      </w:ins>
      <w:r>
        <w:rPr>
          <w:color w:val="000000"/>
        </w:rPr>
        <w:t xml:space="preserve">By </w:t>
      </w:r>
      <w:del w:id="183" w:author="Helder Nakaya" w:date="2020-12-04T16:44:00Z">
        <w:r w:rsidDel="00EA2B05">
          <w:rPr>
            <w:color w:val="000000"/>
          </w:rPr>
          <w:delText xml:space="preserve">acknowledging </w:delText>
        </w:r>
      </w:del>
      <w:ins w:id="184" w:author="Helder Nakaya" w:date="2020-12-04T16:44:00Z">
        <w:r w:rsidR="00EA2B05">
          <w:rPr>
            <w:color w:val="000000"/>
          </w:rPr>
          <w:t xml:space="preserve">embracing </w:t>
        </w:r>
      </w:ins>
      <w:r>
        <w:rPr>
          <w:color w:val="000000"/>
        </w:rPr>
        <w:t>these real differences</w:t>
      </w:r>
      <w:ins w:id="185" w:author="Helder Nakaya" w:date="2020-12-04T16:44:00Z">
        <w:r w:rsidR="00EA2B05">
          <w:rPr>
            <w:color w:val="000000"/>
          </w:rPr>
          <w:t xml:space="preserve"> between studies (and cells)</w:t>
        </w:r>
      </w:ins>
      <w:r>
        <w:rPr>
          <w:color w:val="000000"/>
        </w:rPr>
        <w:t xml:space="preserve">, </w:t>
      </w:r>
      <w:ins w:id="186" w:author="Helder Nakaya" w:date="2020-12-04T16:46:00Z">
        <w:r w:rsidR="00EA2B05">
          <w:rPr>
            <w:color w:val="000000"/>
          </w:rPr>
          <w:t xml:space="preserve">the </w:t>
        </w:r>
      </w:ins>
      <w:del w:id="187" w:author="Helder Nakaya" w:date="2020-12-04T16:46:00Z">
        <w:r w:rsidDel="00EA2B05">
          <w:rPr>
            <w:color w:val="000000"/>
          </w:rPr>
          <w:delText xml:space="preserve">we can have </w:delText>
        </w:r>
      </w:del>
      <w:r>
        <w:rPr>
          <w:color w:val="000000"/>
        </w:rPr>
        <w:t>precise metadata</w:t>
      </w:r>
      <w:ins w:id="188" w:author="Helder Nakaya" w:date="2020-12-04T16:46:00Z">
        <w:r w:rsidR="00EA2B05">
          <w:rPr>
            <w:color w:val="000000"/>
          </w:rPr>
          <w:t xml:space="preserve"> of the study will </w:t>
        </w:r>
      </w:ins>
      <w:del w:id="189" w:author="Helder Nakaya" w:date="2020-12-04T16:46:00Z">
        <w:r w:rsidDel="00EA2B05">
          <w:rPr>
            <w:color w:val="000000"/>
          </w:rPr>
          <w:delText xml:space="preserve">, </w:delText>
        </w:r>
      </w:del>
      <w:r>
        <w:rPr>
          <w:color w:val="000000"/>
        </w:rPr>
        <w:t>enabl</w:t>
      </w:r>
      <w:ins w:id="190" w:author="Helder Nakaya" w:date="2020-12-04T16:46:00Z">
        <w:r w:rsidR="00EA2B05">
          <w:rPr>
            <w:color w:val="000000"/>
          </w:rPr>
          <w:t>e a</w:t>
        </w:r>
      </w:ins>
      <w:del w:id="191" w:author="Helder Nakaya" w:date="2020-12-04T16:46:00Z">
        <w:r w:rsidDel="00EA2B05">
          <w:rPr>
            <w:color w:val="000000"/>
          </w:rPr>
          <w:delText>ing</w:delText>
        </w:r>
      </w:del>
      <w:r>
        <w:rPr>
          <w:color w:val="000000"/>
        </w:rPr>
        <w:t xml:space="preserve"> precise statement</w:t>
      </w:r>
      <w:ins w:id="192" w:author="Helder Nakaya" w:date="2020-12-04T16:46:00Z">
        <w:r w:rsidR="00EA2B05">
          <w:rPr>
            <w:color w:val="000000"/>
          </w:rPr>
          <w:t xml:space="preserve"> of the cell type. This will </w:t>
        </w:r>
        <w:r w:rsidR="00905409">
          <w:rPr>
            <w:color w:val="000000"/>
          </w:rPr>
          <w:t>ultimatel</w:t>
        </w:r>
      </w:ins>
      <w:ins w:id="193" w:author="Helder Nakaya" w:date="2020-12-04T16:47:00Z">
        <w:r w:rsidR="00905409">
          <w:rPr>
            <w:color w:val="000000"/>
          </w:rPr>
          <w:t xml:space="preserve">y allow a </w:t>
        </w:r>
      </w:ins>
      <w:del w:id="194" w:author="Helder Nakaya" w:date="2020-12-04T16:46:00Z">
        <w:r w:rsidDel="00EA2B05">
          <w:rPr>
            <w:color w:val="000000"/>
          </w:rPr>
          <w:delText xml:space="preserve">s and facilitating </w:delText>
        </w:r>
      </w:del>
      <w:r>
        <w:rPr>
          <w:color w:val="000000"/>
        </w:rPr>
        <w:t xml:space="preserve">valid reuse of </w:t>
      </w:r>
      <w:del w:id="195" w:author="Helder Nakaya" w:date="2020-12-04T14:33:00Z">
        <w:r w:rsidDel="00F0116F">
          <w:rPr>
            <w:color w:val="000000"/>
          </w:rPr>
          <w:delText>publically</w:delText>
        </w:r>
      </w:del>
      <w:ins w:id="196" w:author="Helder Nakaya" w:date="2020-12-04T14:33:00Z">
        <w:r w:rsidR="00F0116F">
          <w:rPr>
            <w:color w:val="000000"/>
          </w:rPr>
          <w:t>publicly</w:t>
        </w:r>
      </w:ins>
      <w:r>
        <w:rPr>
          <w:color w:val="000000"/>
        </w:rPr>
        <w:t xml:space="preserve"> available data.</w:t>
      </w:r>
      <w:ins w:id="197" w:author="Helder Nakaya" w:date="2020-12-04T16:46:00Z">
        <w:r w:rsidR="00EA2B05">
          <w:rPr>
            <w:color w:val="000000"/>
          </w:rPr>
          <w:t xml:space="preserve"> </w:t>
        </w:r>
      </w:ins>
      <w:customXmlDelRangeStart w:id="198" w:author="Helder Nakaya" w:date="2020-12-07T11:26:00Z"/>
      <w:sdt>
        <w:sdtPr>
          <w:tag w:val="goog_rdk_62"/>
          <w:id w:val="-881164806"/>
        </w:sdtPr>
        <w:sdtEndPr/>
        <w:sdtContent>
          <w:customXmlDelRangeEnd w:id="198"/>
          <w:customXmlDelRangeStart w:id="199" w:author="Helder Nakaya" w:date="2020-12-07T11:26:00Z"/>
        </w:sdtContent>
      </w:sdt>
      <w:customXmlDelRangeEnd w:id="199"/>
    </w:p>
    <w:p w14:paraId="00000051" w14:textId="75E0E35E" w:rsidR="009320B4" w:rsidRPr="00905409" w:rsidDel="00A17EFC" w:rsidRDefault="007C2BCB">
      <w:pPr>
        <w:spacing w:before="300" w:after="300"/>
        <w:rPr>
          <w:del w:id="200" w:author="Helder Nakaya" w:date="2020-12-07T11:27:00Z"/>
          <w:color w:val="000000"/>
          <w:highlight w:val="yellow"/>
          <w:rPrChange w:id="201" w:author="Helder Nakaya" w:date="2020-12-04T16:49:00Z">
            <w:rPr>
              <w:del w:id="202" w:author="Helder Nakaya" w:date="2020-12-07T11:27:00Z"/>
              <w:color w:val="000000"/>
            </w:rPr>
          </w:rPrChange>
        </w:rPr>
      </w:pPr>
      <w:del w:id="203" w:author="Helder Nakaya" w:date="2020-12-07T11:27:00Z">
        <w:r w:rsidRPr="00905409" w:rsidDel="00A17EFC">
          <w:rPr>
            <w:color w:val="000000"/>
            <w:highlight w:val="yellow"/>
            <w:rPrChange w:id="204" w:author="Helder Nakaya" w:date="2020-12-04T16:49:00Z">
              <w:rPr>
                <w:color w:val="000000"/>
              </w:rPr>
            </w:rPrChange>
          </w:rPr>
          <w:delText xml:space="preserve">An Occam`s razor argument for the use of the technotype framework is that it makes data integration a simple task. Let a </w:delText>
        </w:r>
      </w:del>
      <w:del w:id="205" w:author="Helder Nakaya" w:date="2020-12-04T16:47:00Z">
        <w:r w:rsidRPr="00905409" w:rsidDel="00905409">
          <w:rPr>
            <w:color w:val="000000"/>
            <w:highlight w:val="yellow"/>
            <w:rPrChange w:id="206" w:author="Helder Nakaya" w:date="2020-12-04T16:49:00Z">
              <w:rPr>
                <w:color w:val="000000"/>
              </w:rPr>
            </w:rPrChange>
          </w:rPr>
          <w:delText xml:space="preserve">stricto sensu </w:delText>
        </w:r>
      </w:del>
      <w:del w:id="207" w:author="Helder Nakaya" w:date="2020-12-07T11:27:00Z">
        <w:r w:rsidRPr="00905409" w:rsidDel="00A17EFC">
          <w:rPr>
            <w:color w:val="000000"/>
            <w:highlight w:val="yellow"/>
            <w:rPrChange w:id="208" w:author="Helder Nakaya" w:date="2020-12-04T16:49:00Z">
              <w:rPr>
                <w:color w:val="000000"/>
              </w:rPr>
            </w:rPrChange>
          </w:rPr>
          <w:delText xml:space="preserve">human type X be completely defined by “any cell that expresses the CD4 gene, but not the CD8A gene”. A definition of this kind allows detection via both mRNA or proteins, as both are evidence that a cell is expressing a gene. Then, only the information about these two genes is used, and the analyst has only to decide what is the threshold for considering a gene as expressed. All cells that match such a pattern in a given experiment would be assigned to a technotype Y, where Y is a subclass of the </w:delText>
        </w:r>
      </w:del>
      <w:del w:id="209" w:author="Helder Nakaya" w:date="2020-12-04T16:47:00Z">
        <w:r w:rsidRPr="00905409" w:rsidDel="00905409">
          <w:rPr>
            <w:color w:val="000000"/>
            <w:highlight w:val="yellow"/>
            <w:rPrChange w:id="210" w:author="Helder Nakaya" w:date="2020-12-04T16:49:00Z">
              <w:rPr>
                <w:color w:val="000000"/>
              </w:rPr>
            </w:rPrChange>
          </w:rPr>
          <w:delText xml:space="preserve">stricto sensu </w:delText>
        </w:r>
      </w:del>
      <w:del w:id="211" w:author="Helder Nakaya" w:date="2020-12-07T11:27:00Z">
        <w:r w:rsidRPr="00905409" w:rsidDel="00A17EFC">
          <w:rPr>
            <w:color w:val="000000"/>
            <w:highlight w:val="yellow"/>
            <w:rPrChange w:id="212" w:author="Helder Nakaya" w:date="2020-12-04T16:49:00Z">
              <w:rPr>
                <w:color w:val="000000"/>
              </w:rPr>
            </w:rPrChange>
          </w:rPr>
          <w:delText>human type X. Each cell could receive more than one label (depending on the masks applied to the dataset).</w:delText>
        </w:r>
      </w:del>
    </w:p>
    <w:p w14:paraId="00000052" w14:textId="5BEDC1F4" w:rsidR="009320B4" w:rsidDel="00A17EFC" w:rsidRDefault="007C2BCB">
      <w:pPr>
        <w:spacing w:before="300" w:after="300"/>
        <w:rPr>
          <w:del w:id="213" w:author="Helder Nakaya" w:date="2020-12-07T11:27:00Z"/>
          <w:color w:val="000000"/>
        </w:rPr>
      </w:pPr>
      <w:del w:id="214" w:author="Helder Nakaya" w:date="2020-12-07T11:27:00Z">
        <w:r w:rsidRPr="00905409" w:rsidDel="00A17EFC">
          <w:rPr>
            <w:color w:val="000000"/>
            <w:highlight w:val="yellow"/>
            <w:rPrChange w:id="215" w:author="Helder Nakaya" w:date="2020-12-04T16:49:00Z">
              <w:rPr>
                <w:color w:val="000000"/>
              </w:rPr>
            </w:rPrChange>
          </w:rPr>
          <w:delText xml:space="preserve">Such a </w:delText>
        </w:r>
      </w:del>
      <w:del w:id="216" w:author="Helder Nakaya" w:date="2020-12-04T14:35:00Z">
        <w:r w:rsidRPr="00905409" w:rsidDel="00F0116F">
          <w:rPr>
            <w:color w:val="000000"/>
            <w:highlight w:val="yellow"/>
            <w:rPrChange w:id="217" w:author="Helder Nakaya" w:date="2020-12-04T16:49:00Z">
              <w:rPr>
                <w:color w:val="000000"/>
              </w:rPr>
            </w:rPrChange>
          </w:rPr>
          <w:delText>rule based</w:delText>
        </w:r>
      </w:del>
      <w:del w:id="218" w:author="Helder Nakaya" w:date="2020-12-07T11:27:00Z">
        <w:r w:rsidRPr="00905409" w:rsidDel="00A17EFC">
          <w:rPr>
            <w:color w:val="000000"/>
            <w:highlight w:val="yellow"/>
            <w:rPrChange w:id="219" w:author="Helder Nakaya" w:date="2020-12-04T16:49:00Z">
              <w:rPr>
                <w:color w:val="000000"/>
              </w:rPr>
            </w:rPrChange>
          </w:rPr>
          <w:delText xml:space="preserve"> system provides interpretable data-driven cell-type classifications, in contrast to the definitions based on reference expression matrices with tens of thousands of genes. Furthermore, it makes the task of identification of cell types almost trivial: you only know what you measure, and that can be checked against an explicit and complete definition (containing the features that are necessary and sufficient for an identification). Any logical entailments (e.g : a cell that expresses CD3 is achromatic) must be acknowledge explicitly too, if we want to use them for identification. The need of an identification routine for cell-type taxonomies is acknowledge for more than 45 years (</w:delText>
        </w:r>
        <w:r w:rsidR="005C2952" w:rsidRPr="00905409" w:rsidDel="00A17EFC">
          <w:rPr>
            <w:highlight w:val="yellow"/>
            <w:rPrChange w:id="220" w:author="Helder Nakaya" w:date="2020-12-04T16:49:00Z">
              <w:rPr/>
            </w:rPrChange>
          </w:rPr>
          <w:fldChar w:fldCharType="begin"/>
        </w:r>
        <w:r w:rsidR="005C2952" w:rsidRPr="00905409" w:rsidDel="00A17EFC">
          <w:rPr>
            <w:highlight w:val="yellow"/>
            <w:rPrChange w:id="221" w:author="Helder Nakaya" w:date="2020-12-04T16:49:00Z">
              <w:rPr/>
            </w:rPrChange>
          </w:rPr>
          <w:delInstrText xml:space="preserve"> HYPERLINK "https://www.karger.com/Article/Abstract/124141" </w:delInstrText>
        </w:r>
        <w:r w:rsidR="005C2952" w:rsidRPr="00905409" w:rsidDel="00A17EFC">
          <w:rPr>
            <w:highlight w:val="yellow"/>
            <w:rPrChange w:id="222" w:author="Helder Nakaya" w:date="2020-12-04T16:49:00Z">
              <w:rPr>
                <w:color w:val="000000"/>
              </w:rPr>
            </w:rPrChange>
          </w:rPr>
          <w:fldChar w:fldCharType="separate"/>
        </w:r>
        <w:r w:rsidRPr="00905409" w:rsidDel="00A17EFC">
          <w:rPr>
            <w:color w:val="000000"/>
            <w:highlight w:val="yellow"/>
            <w:rPrChange w:id="223" w:author="Helder Nakaya" w:date="2020-12-04T16:49:00Z">
              <w:rPr>
                <w:color w:val="000000"/>
              </w:rPr>
            </w:rPrChange>
          </w:rPr>
          <w:delText>https://www.karger.com/Article/Abstract/124141</w:delText>
        </w:r>
        <w:r w:rsidR="005C2952" w:rsidRPr="00905409" w:rsidDel="00A17EFC">
          <w:rPr>
            <w:color w:val="000000"/>
            <w:highlight w:val="yellow"/>
            <w:rPrChange w:id="224" w:author="Helder Nakaya" w:date="2020-12-04T16:49:00Z">
              <w:rPr>
                <w:color w:val="000000"/>
              </w:rPr>
            </w:rPrChange>
          </w:rPr>
          <w:fldChar w:fldCharType="end"/>
        </w:r>
        <w:r w:rsidRPr="00905409" w:rsidDel="00A17EFC">
          <w:rPr>
            <w:color w:val="000000"/>
            <w:highlight w:val="yellow"/>
            <w:rPrChange w:id="225" w:author="Helder Nakaya" w:date="2020-12-04T16:49:00Z">
              <w:rPr>
                <w:color w:val="000000"/>
              </w:rPr>
            </w:rPrChange>
          </w:rPr>
          <w:delText>) , and still is a core challenge of human cell type atlases (</w:delText>
        </w:r>
        <w:r w:rsidR="005C2952" w:rsidRPr="00905409" w:rsidDel="00A17EFC">
          <w:rPr>
            <w:highlight w:val="yellow"/>
            <w:rPrChange w:id="226" w:author="Helder Nakaya" w:date="2020-12-04T16:49:00Z">
              <w:rPr/>
            </w:rPrChange>
          </w:rPr>
          <w:fldChar w:fldCharType="begin"/>
        </w:r>
        <w:r w:rsidR="005C2952" w:rsidRPr="00905409" w:rsidDel="00A17EFC">
          <w:rPr>
            <w:highlight w:val="yellow"/>
            <w:rPrChange w:id="227" w:author="Helder Nakaya" w:date="2020-12-04T16:49:00Z">
              <w:rPr/>
            </w:rPrChange>
          </w:rPr>
          <w:delInstrText xml:space="preserve"> HYPERLINK "https://genomebiology.biomedcentral.com/articles/10.1186/s13059-020-1926-6" </w:delInstrText>
        </w:r>
        <w:r w:rsidR="005C2952" w:rsidRPr="00905409" w:rsidDel="00A17EFC">
          <w:rPr>
            <w:highlight w:val="yellow"/>
            <w:rPrChange w:id="228" w:author="Helder Nakaya" w:date="2020-12-04T16:49:00Z">
              <w:rPr>
                <w:color w:val="000000"/>
              </w:rPr>
            </w:rPrChange>
          </w:rPr>
          <w:fldChar w:fldCharType="separate"/>
        </w:r>
        <w:r w:rsidRPr="00905409" w:rsidDel="00A17EFC">
          <w:rPr>
            <w:color w:val="000000"/>
            <w:highlight w:val="yellow"/>
            <w:rPrChange w:id="229" w:author="Helder Nakaya" w:date="2020-12-04T16:49:00Z">
              <w:rPr>
                <w:color w:val="000000"/>
              </w:rPr>
            </w:rPrChange>
          </w:rPr>
          <w:delText>https://genomebiology.biomedcentral.com/articles/10.1186/s13059-020-1926-6</w:delText>
        </w:r>
        <w:r w:rsidR="005C2952" w:rsidRPr="00905409" w:rsidDel="00A17EFC">
          <w:rPr>
            <w:color w:val="000000"/>
            <w:highlight w:val="yellow"/>
            <w:rPrChange w:id="230" w:author="Helder Nakaya" w:date="2020-12-04T16:49:00Z">
              <w:rPr>
                <w:color w:val="000000"/>
              </w:rPr>
            </w:rPrChange>
          </w:rPr>
          <w:fldChar w:fldCharType="end"/>
        </w:r>
        <w:r w:rsidRPr="00905409" w:rsidDel="00A17EFC">
          <w:rPr>
            <w:color w:val="000000"/>
            <w:highlight w:val="yellow"/>
            <w:rPrChange w:id="231" w:author="Helder Nakaya" w:date="2020-12-04T16:49:00Z">
              <w:rPr>
                <w:color w:val="000000"/>
              </w:rPr>
            </w:rPrChange>
          </w:rPr>
          <w:delText>) The quest for data-driven cell classification is at least as old(</w:delText>
        </w:r>
        <w:r w:rsidR="005C2952" w:rsidRPr="00905409" w:rsidDel="00A17EFC">
          <w:rPr>
            <w:highlight w:val="yellow"/>
            <w:rPrChange w:id="232" w:author="Helder Nakaya" w:date="2020-12-04T16:49:00Z">
              <w:rPr/>
            </w:rPrChange>
          </w:rPr>
          <w:fldChar w:fldCharType="begin"/>
        </w:r>
        <w:r w:rsidR="005C2952" w:rsidRPr="00905409" w:rsidDel="00A17EFC">
          <w:rPr>
            <w:highlight w:val="yellow"/>
            <w:rPrChange w:id="233" w:author="Helder Nakaya" w:date="2020-12-04T16:49:00Z">
              <w:rPr/>
            </w:rPrChange>
          </w:rPr>
          <w:delInstrText xml:space="preserve"> HYPERLINK "https://www.karger.com/Article/Abstract/124141" </w:delInstrText>
        </w:r>
        <w:r w:rsidR="005C2952" w:rsidRPr="00905409" w:rsidDel="00A17EFC">
          <w:rPr>
            <w:highlight w:val="yellow"/>
            <w:rPrChange w:id="234" w:author="Helder Nakaya" w:date="2020-12-04T16:49:00Z">
              <w:rPr>
                <w:color w:val="000000"/>
              </w:rPr>
            </w:rPrChange>
          </w:rPr>
          <w:fldChar w:fldCharType="separate"/>
        </w:r>
        <w:r w:rsidRPr="00905409" w:rsidDel="00A17EFC">
          <w:rPr>
            <w:color w:val="000000"/>
            <w:highlight w:val="yellow"/>
            <w:rPrChange w:id="235" w:author="Helder Nakaya" w:date="2020-12-04T16:49:00Z">
              <w:rPr>
                <w:color w:val="000000"/>
              </w:rPr>
            </w:rPrChange>
          </w:rPr>
          <w:delText>https://www.karger.com/Article/Abstract/124141</w:delText>
        </w:r>
        <w:r w:rsidR="005C2952" w:rsidRPr="00905409" w:rsidDel="00A17EFC">
          <w:rPr>
            <w:color w:val="000000"/>
            <w:highlight w:val="yellow"/>
            <w:rPrChange w:id="236" w:author="Helder Nakaya" w:date="2020-12-04T16:49:00Z">
              <w:rPr>
                <w:color w:val="000000"/>
              </w:rPr>
            </w:rPrChange>
          </w:rPr>
          <w:fldChar w:fldCharType="end"/>
        </w:r>
        <w:r w:rsidRPr="00905409" w:rsidDel="00A17EFC">
          <w:rPr>
            <w:color w:val="000000"/>
            <w:highlight w:val="yellow"/>
            <w:rPrChange w:id="237" w:author="Helder Nakaya" w:date="2020-12-04T16:49:00Z">
              <w:rPr>
                <w:color w:val="000000"/>
              </w:rPr>
            </w:rPrChange>
          </w:rPr>
          <w:delText>). The framework here proposed provides ideas to improve our solutions to both tasks.</w:delText>
        </w:r>
      </w:del>
    </w:p>
    <w:customXmlDelRangeStart w:id="238" w:author="Helder Nakaya" w:date="2020-12-07T11:27:00Z"/>
    <w:sdt>
      <w:sdtPr>
        <w:tag w:val="goog_rdk_69"/>
        <w:id w:val="-1018536783"/>
      </w:sdtPr>
      <w:sdtEndPr/>
      <w:sdtContent>
        <w:customXmlDelRangeEnd w:id="238"/>
        <w:p w14:paraId="00000053" w14:textId="0859AFF1" w:rsidR="009320B4" w:rsidRPr="007C2BCB" w:rsidRDefault="00A17EFC">
          <w:pPr>
            <w:pBdr>
              <w:top w:val="nil"/>
              <w:left w:val="nil"/>
              <w:bottom w:val="nil"/>
              <w:right w:val="nil"/>
              <w:between w:val="nil"/>
            </w:pBdr>
          </w:pPr>
          <w:sdt>
            <w:sdtPr>
              <w:tag w:val="goog_rdk_68"/>
              <w:id w:val="1634292242"/>
            </w:sdtPr>
            <w:sdtEndPr/>
            <w:sdtContent/>
          </w:sdt>
        </w:p>
        <w:customXmlDelRangeStart w:id="239" w:author="Helder Nakaya" w:date="2020-12-07T11:27:00Z"/>
      </w:sdtContent>
    </w:sdt>
    <w:customXmlDelRangeEnd w:id="239"/>
    <w:p w14:paraId="00000054" w14:textId="77777777" w:rsidR="009320B4" w:rsidRDefault="007C2BCB">
      <w:pPr>
        <w:pStyle w:val="Heading1"/>
      </w:pPr>
      <w:bookmarkStart w:id="240" w:name="bookmark=id.3rdcrjn" w:colFirst="0" w:colLast="0"/>
      <w:bookmarkEnd w:id="240"/>
      <w:r>
        <w:t>Final remarks</w:t>
      </w:r>
    </w:p>
    <w:p w14:paraId="00000055" w14:textId="3A495A23" w:rsidR="009320B4" w:rsidRDefault="007C2BCB">
      <w:pPr>
        <w:pBdr>
          <w:top w:val="nil"/>
          <w:left w:val="nil"/>
          <w:bottom w:val="nil"/>
          <w:right w:val="nil"/>
          <w:between w:val="nil"/>
        </w:pBdr>
        <w:rPr>
          <w:color w:val="000000"/>
        </w:rPr>
      </w:pPr>
      <w:r>
        <w:rPr>
          <w:color w:val="000000"/>
        </w:rPr>
        <w:t xml:space="preserve">In this article, we have proposed a set of three rules (rigorous description, taxon scope restriction, and theoretical usefulness) and one recommendation (link to an ontology of cell types) to define cell types. We have also proposed four types of naming to clarify discussions on the topic: archetypes (a class with a scope above species level), </w:t>
      </w:r>
      <w:r>
        <w:rPr>
          <w:i/>
          <w:color w:val="000000"/>
        </w:rPr>
        <w:t>sensu stricto</w:t>
      </w:r>
      <w:r>
        <w:rPr>
          <w:color w:val="000000"/>
        </w:rPr>
        <w:t xml:space="preserve"> cell types (a class with scope equal to one species), infratypes (a class with scope below the species level) and technotypes (the exact cell type defined for an experimental setup). The concept of the “technotype” can be harnessed as the unit for classifying cells, in a manner analogous to how the “species” is the conventional unit for classifying organisms into higher-order taxa. We have dissected some logical entailments of such definition, which admittedly might conflict with current views on defining cell types. We do not aim to solve such conflicts or negate the other perspectives but only to propose a unique way of organizing our knowledge on cell types. This article clarifies some of the meanings and provides directions for the future development of the theoretical basis of cell type definition. The discussion on cell types’ definition is still in its infancy, and we need human power to tackle these huge theoretical challenges. Biologists, philosophers, and computer scientists ought to distill the details of defining cell types, powering the Human Cell Atlas, and the life sciences research enterprise of this century.</w:t>
      </w:r>
      <w:sdt>
        <w:sdtPr>
          <w:tag w:val="goog_rdk_70"/>
          <w:id w:val="1310054485"/>
        </w:sdtPr>
        <w:sdtEndPr/>
        <w:sdtContent/>
      </w:sdt>
    </w:p>
    <w:sdt>
      <w:sdtPr>
        <w:tag w:val="goog_rdk_73"/>
        <w:id w:val="-208034197"/>
      </w:sdtPr>
      <w:sdtEndPr/>
      <w:sdtContent>
        <w:p w14:paraId="00000056" w14:textId="77777777" w:rsidR="009320B4" w:rsidRDefault="00A17EFC">
          <w:pPr>
            <w:pBdr>
              <w:top w:val="nil"/>
              <w:left w:val="nil"/>
              <w:bottom w:val="nil"/>
              <w:right w:val="nil"/>
              <w:between w:val="nil"/>
            </w:pBdr>
            <w:rPr>
              <w:color w:val="000000"/>
            </w:rPr>
          </w:pPr>
          <w:sdt>
            <w:sdtPr>
              <w:tag w:val="goog_rdk_72"/>
              <w:id w:val="-2126297378"/>
            </w:sdtPr>
            <w:sdtEndPr/>
            <w:sdtContent/>
          </w:sdt>
        </w:p>
      </w:sdtContent>
    </w:sdt>
    <w:bookmarkStart w:id="241" w:name="_heading=h.zdsac4her2l0" w:colFirst="0" w:colLast="0" w:displacedByCustomXml="next"/>
    <w:bookmarkEnd w:id="241" w:displacedByCustomXml="next"/>
    <w:sdt>
      <w:sdtPr>
        <w:tag w:val="goog_rdk_75"/>
        <w:id w:val="1059285563"/>
      </w:sdtPr>
      <w:sdtEndPr/>
      <w:sdtContent>
        <w:p w14:paraId="00000057" w14:textId="77777777" w:rsidR="009320B4" w:rsidRDefault="00A17EFC">
          <w:pPr>
            <w:pStyle w:val="Heading1"/>
            <w:keepNext w:val="0"/>
            <w:keepLines w:val="0"/>
            <w:spacing w:before="600" w:after="600"/>
            <w:ind w:left="80"/>
            <w:rPr>
              <w:rFonts w:eastAsia="Arial" w:cs="Arial"/>
              <w:b w:val="0"/>
              <w:color w:val="000000"/>
              <w:sz w:val="22"/>
              <w:szCs w:val="22"/>
            </w:rPr>
          </w:pPr>
          <w:sdt>
            <w:sdtPr>
              <w:tag w:val="goog_rdk_74"/>
              <w:id w:val="-1479908395"/>
            </w:sdtPr>
            <w:sdtEndPr/>
            <w:sdtContent>
              <w:r w:rsidR="007C2BCB">
                <w:rPr>
                  <w:rFonts w:eastAsia="Arial" w:cs="Arial"/>
                  <w:b w:val="0"/>
                  <w:color w:val="000000"/>
                  <w:sz w:val="22"/>
                  <w:szCs w:val="22"/>
                </w:rPr>
                <w:t>Acknowledgements</w:t>
              </w:r>
            </w:sdtContent>
          </w:sdt>
        </w:p>
      </w:sdtContent>
    </w:sdt>
    <w:sdt>
      <w:sdtPr>
        <w:tag w:val="goog_rdk_78"/>
        <w:id w:val="1627728"/>
      </w:sdtPr>
      <w:sdtEndPr/>
      <w:sdtContent>
        <w:p w14:paraId="00000058" w14:textId="77777777" w:rsidR="009320B4" w:rsidRPr="007C2BCB" w:rsidRDefault="00A17EFC" w:rsidP="007C2BCB">
          <w:pPr>
            <w:spacing w:before="300" w:after="300"/>
            <w:rPr>
              <w:lang w:val="pt-BR"/>
            </w:rPr>
          </w:pPr>
          <w:sdt>
            <w:sdtPr>
              <w:tag w:val="goog_rdk_76"/>
              <w:id w:val="-1277088173"/>
            </w:sdtPr>
            <w:sdtEndPr/>
            <w:sdtContent>
              <w:r w:rsidR="007C2BCB">
                <w:rPr>
                  <w:color w:val="000000"/>
                </w:rPr>
                <w:t xml:space="preserve">We would like to express our gratitude and acknowledge the researches that dedicated time specifically to help us to discuss and refine the basis for developing concepts here presented. </w:t>
              </w:r>
              <w:r w:rsidR="007C2BCB" w:rsidRPr="007C2BCB">
                <w:rPr>
                  <w:color w:val="000000"/>
                  <w:lang w:val="pt-BR"/>
                </w:rPr>
                <w:t xml:space="preserve">Nominally, we thank Kleber Neves, Gabriel Lovate, Cesar Prada, Diógenes Saulo Lima, Lucas Cardozo, Juliane Fernandes, Pedro Medeiros, Érika Molina, Antonio Pedro Vieira, João Vitor </w:t>
              </w:r>
              <w:r w:rsidR="007C2BCB" w:rsidRPr="007C2BCB">
                <w:rPr>
                  <w:color w:val="000000"/>
                  <w:lang w:val="pt-BR"/>
                </w:rPr>
                <w:lastRenderedPageBreak/>
                <w:t xml:space="preserve">Cavalcante, Maria Fernanda Forni, Diorge Souza, Jean Bezerra, Gabriel Sato, Roberta Andrejew and Dimitrius Pramio for helpful discussions and feedback. </w:t>
              </w:r>
            </w:sdtContent>
          </w:sdt>
          <w:sdt>
            <w:sdtPr>
              <w:tag w:val="goog_rdk_77"/>
              <w:id w:val="1856003074"/>
            </w:sdtPr>
            <w:sdtEndPr/>
            <w:sdtContent/>
          </w:sdt>
        </w:p>
      </w:sdtContent>
    </w:sdt>
    <w:p w14:paraId="00000059" w14:textId="77777777" w:rsidR="009320B4" w:rsidRDefault="007C2BCB">
      <w:pPr>
        <w:pStyle w:val="Heading2"/>
      </w:pPr>
      <w:bookmarkStart w:id="242" w:name="bookmark=id.26in1rg" w:colFirst="0" w:colLast="0"/>
      <w:bookmarkEnd w:id="242"/>
      <w:r>
        <w:t>References</w:t>
      </w:r>
    </w:p>
    <w:p w14:paraId="0000005A" w14:textId="77777777" w:rsidR="009320B4" w:rsidRDefault="007C2BCB">
      <w:pPr>
        <w:pBdr>
          <w:top w:val="nil"/>
          <w:left w:val="nil"/>
          <w:bottom w:val="nil"/>
          <w:right w:val="nil"/>
          <w:between w:val="nil"/>
        </w:pBdr>
        <w:rPr>
          <w:color w:val="000000"/>
        </w:rPr>
      </w:pPr>
      <w:bookmarkStart w:id="243" w:name="bookmark=id.35nkun2" w:colFirst="0" w:colLast="0"/>
      <w:bookmarkStart w:id="244" w:name="bookmark=id.lnxbz9" w:colFirst="0" w:colLast="0"/>
      <w:bookmarkEnd w:id="243"/>
      <w:bookmarkEnd w:id="244"/>
      <w:r>
        <w:rPr>
          <w:color w:val="000000"/>
        </w:rPr>
        <w:t xml:space="preserve">1. </w:t>
      </w:r>
      <w:r>
        <w:rPr>
          <w:b/>
          <w:color w:val="000000"/>
        </w:rPr>
        <w:t>Junqueiras Basic Histology: Text And Atlas</w:t>
      </w:r>
      <w:r>
        <w:rPr>
          <w:color w:val="000000"/>
        </w:rPr>
        <w:t xml:space="preserve"> </w:t>
      </w:r>
      <w:r>
        <w:rPr>
          <w:color w:val="000000"/>
        </w:rPr>
        <w:br/>
        <w:t>Luiz Carlos Uchôa Junqueira, Anthony L. Mescher</w:t>
      </w:r>
      <w:r>
        <w:rPr>
          <w:color w:val="000000"/>
        </w:rPr>
        <w:br/>
      </w:r>
      <w:r>
        <w:rPr>
          <w:i/>
          <w:color w:val="000000"/>
        </w:rPr>
        <w:t>McGraw-Hill Education</w:t>
      </w:r>
      <w:r>
        <w:rPr>
          <w:color w:val="000000"/>
        </w:rPr>
        <w:t xml:space="preserve"> (2018-01-01) </w:t>
      </w:r>
      <w:hyperlink r:id="rId23">
        <w:r>
          <w:rPr>
            <w:color w:val="0000FF"/>
            <w:u w:val="single"/>
          </w:rPr>
          <w:t>https://www.wikidata.org/wiki/Q102104590</w:t>
        </w:r>
      </w:hyperlink>
      <w:r>
        <w:rPr>
          <w:color w:val="000000"/>
        </w:rPr>
        <w:t xml:space="preserve"> </w:t>
      </w:r>
      <w:r>
        <w:rPr>
          <w:color w:val="000000"/>
        </w:rPr>
        <w:br/>
        <w:t xml:space="preserve">ISBN: </w:t>
      </w:r>
      <w:hyperlink r:id="rId24">
        <w:r>
          <w:rPr>
            <w:color w:val="0000FF"/>
            <w:u w:val="single"/>
          </w:rPr>
          <w:t>9781260026184</w:t>
        </w:r>
      </w:hyperlink>
    </w:p>
    <w:p w14:paraId="0000005B" w14:textId="77777777" w:rsidR="009320B4" w:rsidRDefault="007C2BCB">
      <w:pPr>
        <w:pBdr>
          <w:top w:val="nil"/>
          <w:left w:val="nil"/>
          <w:bottom w:val="nil"/>
          <w:right w:val="nil"/>
          <w:between w:val="nil"/>
        </w:pBdr>
        <w:rPr>
          <w:color w:val="000000"/>
        </w:rPr>
      </w:pPr>
      <w:bookmarkStart w:id="245" w:name="bookmark=id.1ksv4uv" w:colFirst="0" w:colLast="0"/>
      <w:bookmarkEnd w:id="245"/>
      <w:r>
        <w:rPr>
          <w:color w:val="000000"/>
        </w:rPr>
        <w:t xml:space="preserve">2. </w:t>
      </w:r>
      <w:r>
        <w:rPr>
          <w:b/>
          <w:color w:val="000000"/>
        </w:rPr>
        <w:t>The structure of scientific revolutions</w:t>
      </w:r>
      <w:r>
        <w:rPr>
          <w:color w:val="000000"/>
        </w:rPr>
        <w:t xml:space="preserve"> </w:t>
      </w:r>
      <w:r>
        <w:rPr>
          <w:color w:val="000000"/>
        </w:rPr>
        <w:br/>
        <w:t>Thomas S. Kuhn, Ian Hacking</w:t>
      </w:r>
      <w:r>
        <w:rPr>
          <w:color w:val="000000"/>
        </w:rPr>
        <w:br/>
      </w:r>
      <w:r>
        <w:rPr>
          <w:i/>
          <w:color w:val="000000"/>
        </w:rPr>
        <w:t>The University of Chicago Press</w:t>
      </w:r>
      <w:r>
        <w:rPr>
          <w:color w:val="000000"/>
        </w:rPr>
        <w:t xml:space="preserve"> (2012) </w:t>
      </w:r>
      <w:r>
        <w:rPr>
          <w:color w:val="000000"/>
        </w:rPr>
        <w:br/>
        <w:t xml:space="preserve">ISBN: </w:t>
      </w:r>
      <w:hyperlink r:id="rId25">
        <w:r>
          <w:rPr>
            <w:color w:val="0000FF"/>
            <w:u w:val="single"/>
          </w:rPr>
          <w:t>9780226458113</w:t>
        </w:r>
      </w:hyperlink>
    </w:p>
    <w:p w14:paraId="0000005C" w14:textId="77777777" w:rsidR="009320B4" w:rsidRDefault="007C2BCB">
      <w:pPr>
        <w:pBdr>
          <w:top w:val="nil"/>
          <w:left w:val="nil"/>
          <w:bottom w:val="nil"/>
          <w:right w:val="nil"/>
          <w:between w:val="nil"/>
        </w:pBdr>
        <w:rPr>
          <w:color w:val="000000"/>
        </w:rPr>
      </w:pPr>
      <w:bookmarkStart w:id="246" w:name="bookmark=id.44sinio" w:colFirst="0" w:colLast="0"/>
      <w:bookmarkEnd w:id="246"/>
      <w:r>
        <w:rPr>
          <w:color w:val="000000"/>
        </w:rPr>
        <w:t xml:space="preserve">3. </w:t>
      </w:r>
      <w:r>
        <w:rPr>
          <w:b/>
          <w:color w:val="000000"/>
        </w:rPr>
        <w:t>Neuronal cell types</w:t>
      </w:r>
      <w:r>
        <w:rPr>
          <w:color w:val="000000"/>
        </w:rPr>
        <w:t xml:space="preserve"> </w:t>
      </w:r>
      <w:r>
        <w:rPr>
          <w:color w:val="000000"/>
        </w:rPr>
        <w:br/>
        <w:t>Richard H Masland</w:t>
      </w:r>
      <w:r>
        <w:rPr>
          <w:color w:val="000000"/>
        </w:rPr>
        <w:br/>
      </w:r>
      <w:r>
        <w:rPr>
          <w:i/>
          <w:color w:val="000000"/>
        </w:rPr>
        <w:t>Current Biology</w:t>
      </w:r>
      <w:r>
        <w:rPr>
          <w:color w:val="000000"/>
        </w:rPr>
        <w:t xml:space="preserve"> (2004-07) </w:t>
      </w:r>
      <w:hyperlink r:id="rId26">
        <w:r>
          <w:rPr>
            <w:color w:val="0000FF"/>
            <w:u w:val="single"/>
          </w:rPr>
          <w:t>https://doi.org/dg84br</w:t>
        </w:r>
      </w:hyperlink>
      <w:r>
        <w:rPr>
          <w:color w:val="000000"/>
        </w:rPr>
        <w:t xml:space="preserve"> </w:t>
      </w:r>
      <w:r>
        <w:rPr>
          <w:color w:val="000000"/>
        </w:rPr>
        <w:br/>
        <w:t xml:space="preserve">DOI: </w:t>
      </w:r>
      <w:hyperlink r:id="rId27">
        <w:r>
          <w:rPr>
            <w:color w:val="0000FF"/>
            <w:u w:val="single"/>
          </w:rPr>
          <w:t>10.1016/j.cub.2004.06.035</w:t>
        </w:r>
      </w:hyperlink>
      <w:r>
        <w:rPr>
          <w:color w:val="000000"/>
        </w:rPr>
        <w:t xml:space="preserve"> · PMID: </w:t>
      </w:r>
      <w:hyperlink r:id="rId28">
        <w:r>
          <w:rPr>
            <w:color w:val="0000FF"/>
            <w:u w:val="single"/>
          </w:rPr>
          <w:t>15242626</w:t>
        </w:r>
      </w:hyperlink>
    </w:p>
    <w:p w14:paraId="0000005D" w14:textId="77777777" w:rsidR="009320B4" w:rsidRDefault="007C2BCB">
      <w:pPr>
        <w:pBdr>
          <w:top w:val="nil"/>
          <w:left w:val="nil"/>
          <w:bottom w:val="nil"/>
          <w:right w:val="nil"/>
          <w:between w:val="nil"/>
        </w:pBdr>
        <w:rPr>
          <w:color w:val="000000"/>
        </w:rPr>
      </w:pPr>
      <w:bookmarkStart w:id="247" w:name="bookmark=id.2jxsxqh" w:colFirst="0" w:colLast="0"/>
      <w:bookmarkEnd w:id="247"/>
      <w:r>
        <w:rPr>
          <w:color w:val="000000"/>
        </w:rPr>
        <w:t xml:space="preserve">4. </w:t>
      </w:r>
      <w:r>
        <w:rPr>
          <w:b/>
          <w:color w:val="000000"/>
        </w:rPr>
        <w:t>The Human Cell Atlas</w:t>
      </w:r>
      <w:r>
        <w:rPr>
          <w:color w:val="000000"/>
        </w:rPr>
        <w:t xml:space="preserve"> </w:t>
      </w:r>
      <w:r>
        <w:rPr>
          <w:color w:val="000000"/>
        </w:rPr>
        <w:br/>
        <w:t>Aviv Regev, Sarah A Teichmann, Eric S Lander, Ido Amit, Christophe Benoist, Ewan Birney, Bernd Bodenmiller, Peter Campbell, Piero Carninci, Menna Clatworthy, … Human Cell Atlas Meeting Participants</w:t>
      </w:r>
      <w:r>
        <w:rPr>
          <w:color w:val="000000"/>
        </w:rPr>
        <w:br/>
      </w:r>
      <w:r>
        <w:rPr>
          <w:i/>
          <w:color w:val="000000"/>
        </w:rPr>
        <w:t>eLife</w:t>
      </w:r>
      <w:r>
        <w:rPr>
          <w:color w:val="000000"/>
        </w:rPr>
        <w:t xml:space="preserve"> (2017-12-05) </w:t>
      </w:r>
      <w:hyperlink r:id="rId29">
        <w:r>
          <w:rPr>
            <w:color w:val="0000FF"/>
            <w:u w:val="single"/>
          </w:rPr>
          <w:t>https://doi.org/gcnzcv</w:t>
        </w:r>
      </w:hyperlink>
      <w:r>
        <w:rPr>
          <w:color w:val="000000"/>
        </w:rPr>
        <w:t xml:space="preserve"> </w:t>
      </w:r>
      <w:r>
        <w:rPr>
          <w:color w:val="000000"/>
        </w:rPr>
        <w:br/>
        <w:t xml:space="preserve">DOI: </w:t>
      </w:r>
      <w:hyperlink r:id="rId30">
        <w:r>
          <w:rPr>
            <w:color w:val="0000FF"/>
            <w:u w:val="single"/>
          </w:rPr>
          <w:t>10.7554/elife.27041</w:t>
        </w:r>
      </w:hyperlink>
      <w:r>
        <w:rPr>
          <w:color w:val="000000"/>
        </w:rPr>
        <w:t xml:space="preserve"> · PMID: </w:t>
      </w:r>
      <w:hyperlink r:id="rId31">
        <w:r>
          <w:rPr>
            <w:color w:val="0000FF"/>
            <w:u w:val="single"/>
          </w:rPr>
          <w:t>29206104</w:t>
        </w:r>
      </w:hyperlink>
      <w:r>
        <w:rPr>
          <w:color w:val="000000"/>
        </w:rPr>
        <w:t xml:space="preserve"> · PMCID: </w:t>
      </w:r>
      <w:hyperlink r:id="rId32">
        <w:r>
          <w:rPr>
            <w:color w:val="0000FF"/>
            <w:u w:val="single"/>
          </w:rPr>
          <w:t>PMC5762154</w:t>
        </w:r>
      </w:hyperlink>
    </w:p>
    <w:p w14:paraId="0000005E" w14:textId="77777777" w:rsidR="009320B4" w:rsidRDefault="007C2BCB">
      <w:pPr>
        <w:pBdr>
          <w:top w:val="nil"/>
          <w:left w:val="nil"/>
          <w:bottom w:val="nil"/>
          <w:right w:val="nil"/>
          <w:between w:val="nil"/>
        </w:pBdr>
        <w:rPr>
          <w:color w:val="000000"/>
        </w:rPr>
      </w:pPr>
      <w:bookmarkStart w:id="248" w:name="bookmark=id.z337ya" w:colFirst="0" w:colLast="0"/>
      <w:bookmarkEnd w:id="248"/>
      <w:r>
        <w:rPr>
          <w:color w:val="000000"/>
        </w:rPr>
        <w:t xml:space="preserve">5. </w:t>
      </w:r>
      <w:r>
        <w:rPr>
          <w:b/>
          <w:color w:val="000000"/>
        </w:rPr>
        <w:t>The human body at cellular resolution: the NIH Human Biomolecular Atlas Program</w:t>
      </w:r>
      <w:r>
        <w:rPr>
          <w:color w:val="000000"/>
        </w:rPr>
        <w:t xml:space="preserve"> </w:t>
      </w:r>
      <w:r>
        <w:rPr>
          <w:color w:val="000000"/>
        </w:rPr>
        <w:br/>
        <w:t>HuBMAP Consortium</w:t>
      </w:r>
      <w:r>
        <w:rPr>
          <w:color w:val="000000"/>
        </w:rPr>
        <w:br/>
      </w:r>
      <w:r>
        <w:rPr>
          <w:i/>
          <w:color w:val="000000"/>
        </w:rPr>
        <w:t>Nature</w:t>
      </w:r>
      <w:r>
        <w:rPr>
          <w:color w:val="000000"/>
        </w:rPr>
        <w:t xml:space="preserve"> (2019-10-09) </w:t>
      </w:r>
      <w:hyperlink r:id="rId33">
        <w:r>
          <w:rPr>
            <w:color w:val="0000FF"/>
            <w:u w:val="single"/>
          </w:rPr>
          <w:t>https://doi.org/gf92ht</w:t>
        </w:r>
      </w:hyperlink>
      <w:r>
        <w:rPr>
          <w:color w:val="000000"/>
        </w:rPr>
        <w:t xml:space="preserve"> </w:t>
      </w:r>
      <w:r>
        <w:rPr>
          <w:color w:val="000000"/>
        </w:rPr>
        <w:br/>
        <w:t xml:space="preserve">DOI: </w:t>
      </w:r>
      <w:hyperlink r:id="rId34">
        <w:r>
          <w:rPr>
            <w:color w:val="0000FF"/>
            <w:u w:val="single"/>
          </w:rPr>
          <w:t>10.1038/s41586-019-1629-x</w:t>
        </w:r>
      </w:hyperlink>
      <w:r>
        <w:rPr>
          <w:color w:val="000000"/>
        </w:rPr>
        <w:t xml:space="preserve"> · PMID: </w:t>
      </w:r>
      <w:hyperlink r:id="rId35">
        <w:r>
          <w:rPr>
            <w:color w:val="0000FF"/>
            <w:u w:val="single"/>
          </w:rPr>
          <w:t>31597973</w:t>
        </w:r>
      </w:hyperlink>
      <w:r>
        <w:rPr>
          <w:color w:val="000000"/>
        </w:rPr>
        <w:t xml:space="preserve"> · PMCID: </w:t>
      </w:r>
      <w:hyperlink r:id="rId36">
        <w:r>
          <w:rPr>
            <w:color w:val="0000FF"/>
            <w:u w:val="single"/>
          </w:rPr>
          <w:t>PMC6800388</w:t>
        </w:r>
      </w:hyperlink>
    </w:p>
    <w:p w14:paraId="0000005F" w14:textId="77777777" w:rsidR="009320B4" w:rsidRDefault="007C2BCB">
      <w:pPr>
        <w:pBdr>
          <w:top w:val="nil"/>
          <w:left w:val="nil"/>
          <w:bottom w:val="nil"/>
          <w:right w:val="nil"/>
          <w:between w:val="nil"/>
        </w:pBdr>
        <w:rPr>
          <w:color w:val="000000"/>
        </w:rPr>
      </w:pPr>
      <w:bookmarkStart w:id="249" w:name="bookmark=id.3j2qqm3" w:colFirst="0" w:colLast="0"/>
      <w:bookmarkEnd w:id="249"/>
      <w:r>
        <w:rPr>
          <w:color w:val="000000"/>
        </w:rPr>
        <w:t xml:space="preserve">6. </w:t>
      </w:r>
      <w:r>
        <w:rPr>
          <w:b/>
          <w:color w:val="000000"/>
        </w:rPr>
        <w:t>The human body at cellular resolution: the NIH Human Biomolecular Atlas Program.</w:t>
      </w:r>
      <w:r>
        <w:rPr>
          <w:i/>
          <w:color w:val="000000"/>
        </w:rPr>
        <w:t>Nature</w:t>
      </w:r>
      <w:r>
        <w:rPr>
          <w:color w:val="000000"/>
        </w:rPr>
        <w:t xml:space="preserve"> (2019-10-09) </w:t>
      </w:r>
      <w:hyperlink r:id="rId37">
        <w:r>
          <w:rPr>
            <w:color w:val="0000FF"/>
            <w:u w:val="single"/>
          </w:rPr>
          <w:t>https://www.ncbi.nlm.nih.gov/pubmed/31597973</w:t>
        </w:r>
      </w:hyperlink>
      <w:r>
        <w:rPr>
          <w:color w:val="000000"/>
        </w:rPr>
        <w:t xml:space="preserve"> </w:t>
      </w:r>
      <w:r>
        <w:rPr>
          <w:color w:val="000000"/>
        </w:rPr>
        <w:br/>
        <w:t xml:space="preserve">DOI: </w:t>
      </w:r>
      <w:hyperlink r:id="rId38">
        <w:r>
          <w:rPr>
            <w:color w:val="0000FF"/>
            <w:u w:val="single"/>
          </w:rPr>
          <w:t>10.1038/s41586-019-1629-x</w:t>
        </w:r>
      </w:hyperlink>
      <w:r>
        <w:rPr>
          <w:color w:val="000000"/>
        </w:rPr>
        <w:t xml:space="preserve"> · PMID: </w:t>
      </w:r>
      <w:hyperlink r:id="rId39">
        <w:r>
          <w:rPr>
            <w:color w:val="0000FF"/>
            <w:u w:val="single"/>
          </w:rPr>
          <w:t>31597973</w:t>
        </w:r>
      </w:hyperlink>
      <w:r>
        <w:rPr>
          <w:color w:val="000000"/>
        </w:rPr>
        <w:t xml:space="preserve"> · PMCID: </w:t>
      </w:r>
      <w:hyperlink r:id="rId40">
        <w:r>
          <w:rPr>
            <w:color w:val="0000FF"/>
            <w:u w:val="single"/>
          </w:rPr>
          <w:t>PMC6800388</w:t>
        </w:r>
      </w:hyperlink>
    </w:p>
    <w:p w14:paraId="00000060" w14:textId="77777777" w:rsidR="009320B4" w:rsidRDefault="007C2BCB">
      <w:pPr>
        <w:pBdr>
          <w:top w:val="nil"/>
          <w:left w:val="nil"/>
          <w:bottom w:val="nil"/>
          <w:right w:val="nil"/>
          <w:between w:val="nil"/>
        </w:pBdr>
        <w:rPr>
          <w:color w:val="000000"/>
        </w:rPr>
      </w:pPr>
      <w:bookmarkStart w:id="250" w:name="bookmark=id.1y810tw" w:colFirst="0" w:colLast="0"/>
      <w:bookmarkEnd w:id="250"/>
      <w:r>
        <w:rPr>
          <w:color w:val="000000"/>
        </w:rPr>
        <w:t xml:space="preserve">7. </w:t>
      </w:r>
      <w:r>
        <w:rPr>
          <w:b/>
          <w:color w:val="000000"/>
        </w:rPr>
        <w:t>What Is Your Conceptual Definition of “Cell Type” in the Context of a Mature Organism?</w:t>
      </w:r>
      <w:r>
        <w:rPr>
          <w:color w:val="000000"/>
        </w:rPr>
        <w:t xml:space="preserve"> </w:t>
      </w:r>
      <w:r>
        <w:rPr>
          <w:color w:val="000000"/>
        </w:rPr>
        <w:br/>
        <w:t>Cell systems</w:t>
      </w:r>
      <w:r>
        <w:rPr>
          <w:color w:val="000000"/>
        </w:rPr>
        <w:br/>
        <w:t xml:space="preserve">(2017-03-22) </w:t>
      </w:r>
      <w:hyperlink r:id="rId41">
        <w:r>
          <w:rPr>
            <w:color w:val="0000FF"/>
            <w:u w:val="single"/>
          </w:rPr>
          <w:t>https://www.ncbi.nlm.nih.gov/pubmed/28334573</w:t>
        </w:r>
      </w:hyperlink>
      <w:r>
        <w:rPr>
          <w:color w:val="000000"/>
        </w:rPr>
        <w:t xml:space="preserve"> </w:t>
      </w:r>
      <w:r>
        <w:rPr>
          <w:color w:val="000000"/>
        </w:rPr>
        <w:br/>
        <w:t xml:space="preserve">DOI: </w:t>
      </w:r>
      <w:hyperlink r:id="rId42">
        <w:r>
          <w:rPr>
            <w:color w:val="0000FF"/>
            <w:u w:val="single"/>
          </w:rPr>
          <w:t>10.1016/j.cels.2017.03.006</w:t>
        </w:r>
      </w:hyperlink>
      <w:r>
        <w:rPr>
          <w:color w:val="000000"/>
        </w:rPr>
        <w:t xml:space="preserve"> · PMID: </w:t>
      </w:r>
      <w:hyperlink r:id="rId43">
        <w:r>
          <w:rPr>
            <w:color w:val="0000FF"/>
            <w:u w:val="single"/>
          </w:rPr>
          <w:t>28334573</w:t>
        </w:r>
      </w:hyperlink>
    </w:p>
    <w:p w14:paraId="00000061" w14:textId="77777777" w:rsidR="009320B4" w:rsidRDefault="007C2BCB">
      <w:pPr>
        <w:pBdr>
          <w:top w:val="nil"/>
          <w:left w:val="nil"/>
          <w:bottom w:val="nil"/>
          <w:right w:val="nil"/>
          <w:between w:val="nil"/>
        </w:pBdr>
        <w:rPr>
          <w:color w:val="000000"/>
        </w:rPr>
      </w:pPr>
      <w:bookmarkStart w:id="251" w:name="bookmark=id.4i7ojhp" w:colFirst="0" w:colLast="0"/>
      <w:bookmarkEnd w:id="251"/>
      <w:r>
        <w:rPr>
          <w:color w:val="000000"/>
        </w:rPr>
        <w:t xml:space="preserve">8. </w:t>
      </w:r>
      <w:r>
        <w:rPr>
          <w:b/>
          <w:color w:val="000000"/>
        </w:rPr>
        <w:t>A periodic table of cell types</w:t>
      </w:r>
      <w:r>
        <w:rPr>
          <w:color w:val="000000"/>
        </w:rPr>
        <w:t xml:space="preserve"> </w:t>
      </w:r>
      <w:r>
        <w:rPr>
          <w:color w:val="000000"/>
        </w:rPr>
        <w:br/>
        <w:t>Bo Xia, Itai Yanai</w:t>
      </w:r>
      <w:r>
        <w:rPr>
          <w:color w:val="000000"/>
        </w:rPr>
        <w:br/>
      </w:r>
      <w:r>
        <w:rPr>
          <w:i/>
          <w:color w:val="000000"/>
        </w:rPr>
        <w:t>Development</w:t>
      </w:r>
      <w:r>
        <w:rPr>
          <w:color w:val="000000"/>
        </w:rPr>
        <w:t xml:space="preserve"> (2019-06-15) </w:t>
      </w:r>
      <w:hyperlink r:id="rId44">
        <w:r>
          <w:rPr>
            <w:color w:val="0000FF"/>
            <w:u w:val="single"/>
          </w:rPr>
          <w:t>https://doi.org/ggctwf</w:t>
        </w:r>
      </w:hyperlink>
      <w:r>
        <w:rPr>
          <w:color w:val="000000"/>
        </w:rPr>
        <w:t xml:space="preserve"> </w:t>
      </w:r>
      <w:r>
        <w:rPr>
          <w:color w:val="000000"/>
        </w:rPr>
        <w:br/>
        <w:t xml:space="preserve">DOI: </w:t>
      </w:r>
      <w:hyperlink r:id="rId45">
        <w:r>
          <w:rPr>
            <w:color w:val="0000FF"/>
            <w:u w:val="single"/>
          </w:rPr>
          <w:t>10.1242/dev.169854</w:t>
        </w:r>
      </w:hyperlink>
      <w:r>
        <w:rPr>
          <w:color w:val="000000"/>
        </w:rPr>
        <w:t xml:space="preserve"> · PMID: </w:t>
      </w:r>
      <w:hyperlink r:id="rId46">
        <w:r>
          <w:rPr>
            <w:color w:val="0000FF"/>
            <w:u w:val="single"/>
          </w:rPr>
          <w:t>31249003</w:t>
        </w:r>
      </w:hyperlink>
      <w:r>
        <w:rPr>
          <w:color w:val="000000"/>
        </w:rPr>
        <w:t xml:space="preserve"> · PMCID: </w:t>
      </w:r>
      <w:hyperlink r:id="rId47">
        <w:r>
          <w:rPr>
            <w:color w:val="0000FF"/>
            <w:u w:val="single"/>
          </w:rPr>
          <w:t>PMC6602355</w:t>
        </w:r>
      </w:hyperlink>
    </w:p>
    <w:p w14:paraId="00000062" w14:textId="77777777" w:rsidR="009320B4" w:rsidRDefault="007C2BCB">
      <w:pPr>
        <w:pBdr>
          <w:top w:val="nil"/>
          <w:left w:val="nil"/>
          <w:bottom w:val="nil"/>
          <w:right w:val="nil"/>
          <w:between w:val="nil"/>
        </w:pBdr>
        <w:rPr>
          <w:color w:val="000000"/>
        </w:rPr>
      </w:pPr>
      <w:bookmarkStart w:id="252" w:name="bookmark=id.2xcytpi" w:colFirst="0" w:colLast="0"/>
      <w:bookmarkEnd w:id="252"/>
      <w:r>
        <w:rPr>
          <w:color w:val="000000"/>
        </w:rPr>
        <w:lastRenderedPageBreak/>
        <w:t xml:space="preserve">9. </w:t>
      </w:r>
      <w:r>
        <w:rPr>
          <w:b/>
          <w:color w:val="000000"/>
        </w:rPr>
        <w:t>Exciting times to study the identity and evolution of cell types</w:t>
      </w:r>
      <w:r>
        <w:rPr>
          <w:color w:val="000000"/>
        </w:rPr>
        <w:t xml:space="preserve"> </w:t>
      </w:r>
      <w:r>
        <w:rPr>
          <w:color w:val="000000"/>
        </w:rPr>
        <w:br/>
        <w:t>Maria Sachkova, Pawel Burkhardt</w:t>
      </w:r>
      <w:r>
        <w:rPr>
          <w:color w:val="000000"/>
        </w:rPr>
        <w:br/>
      </w:r>
      <w:r>
        <w:rPr>
          <w:i/>
          <w:color w:val="000000"/>
        </w:rPr>
        <w:t>Development</w:t>
      </w:r>
      <w:r>
        <w:rPr>
          <w:color w:val="000000"/>
        </w:rPr>
        <w:t xml:space="preserve"> (2019-09-19) </w:t>
      </w:r>
      <w:hyperlink r:id="rId48">
        <w:r>
          <w:rPr>
            <w:color w:val="0000FF"/>
            <w:u w:val="single"/>
          </w:rPr>
          <w:t>https://doi.org/ghdb9v</w:t>
        </w:r>
      </w:hyperlink>
      <w:r>
        <w:rPr>
          <w:color w:val="000000"/>
        </w:rPr>
        <w:t xml:space="preserve"> </w:t>
      </w:r>
      <w:r>
        <w:rPr>
          <w:color w:val="000000"/>
        </w:rPr>
        <w:br/>
        <w:t xml:space="preserve">DOI: </w:t>
      </w:r>
      <w:hyperlink r:id="rId49">
        <w:r>
          <w:rPr>
            <w:color w:val="0000FF"/>
            <w:u w:val="single"/>
          </w:rPr>
          <w:t>10.1242/dev.178996</w:t>
        </w:r>
      </w:hyperlink>
      <w:r>
        <w:rPr>
          <w:color w:val="000000"/>
        </w:rPr>
        <w:t xml:space="preserve"> · PMID: </w:t>
      </w:r>
      <w:hyperlink r:id="rId50">
        <w:r>
          <w:rPr>
            <w:color w:val="0000FF"/>
            <w:u w:val="single"/>
          </w:rPr>
          <w:t>31537583</w:t>
        </w:r>
      </w:hyperlink>
    </w:p>
    <w:p w14:paraId="00000063" w14:textId="77777777" w:rsidR="009320B4" w:rsidRDefault="007C2BCB">
      <w:pPr>
        <w:pBdr>
          <w:top w:val="nil"/>
          <w:left w:val="nil"/>
          <w:bottom w:val="nil"/>
          <w:right w:val="nil"/>
          <w:between w:val="nil"/>
        </w:pBdr>
        <w:rPr>
          <w:color w:val="000000"/>
        </w:rPr>
      </w:pPr>
      <w:bookmarkStart w:id="253" w:name="bookmark=id.1ci93xb" w:colFirst="0" w:colLast="0"/>
      <w:bookmarkEnd w:id="253"/>
      <w:r>
        <w:rPr>
          <w:color w:val="000000"/>
        </w:rPr>
        <w:t xml:space="preserve">10. </w:t>
      </w:r>
      <w:r>
        <w:rPr>
          <w:b/>
          <w:color w:val="000000"/>
        </w:rPr>
        <w:t>The evolution of cell types in animals: emerging principles from molecular studies.</w:t>
      </w:r>
      <w:r>
        <w:rPr>
          <w:color w:val="000000"/>
        </w:rPr>
        <w:t xml:space="preserve"> </w:t>
      </w:r>
      <w:r>
        <w:rPr>
          <w:color w:val="000000"/>
        </w:rPr>
        <w:br/>
        <w:t>Detlev Arendt</w:t>
      </w:r>
      <w:r>
        <w:rPr>
          <w:color w:val="000000"/>
        </w:rPr>
        <w:br/>
      </w:r>
      <w:r>
        <w:rPr>
          <w:i/>
          <w:color w:val="000000"/>
        </w:rPr>
        <w:t>Nature reviews. Genetics</w:t>
      </w:r>
      <w:r>
        <w:rPr>
          <w:color w:val="000000"/>
        </w:rPr>
        <w:t xml:space="preserve"> (2008-11) </w:t>
      </w:r>
      <w:hyperlink r:id="rId51">
        <w:r>
          <w:rPr>
            <w:color w:val="0000FF"/>
            <w:u w:val="single"/>
          </w:rPr>
          <w:t>https://www.ncbi.nlm.nih.gov/pubmed/18927580</w:t>
        </w:r>
      </w:hyperlink>
      <w:r>
        <w:rPr>
          <w:color w:val="000000"/>
        </w:rPr>
        <w:t xml:space="preserve"> </w:t>
      </w:r>
      <w:r>
        <w:rPr>
          <w:color w:val="000000"/>
        </w:rPr>
        <w:br/>
        <w:t xml:space="preserve">DOI: </w:t>
      </w:r>
      <w:hyperlink r:id="rId52">
        <w:r>
          <w:rPr>
            <w:color w:val="0000FF"/>
            <w:u w:val="single"/>
          </w:rPr>
          <w:t>10.1038/nrg2416</w:t>
        </w:r>
      </w:hyperlink>
      <w:r>
        <w:rPr>
          <w:color w:val="000000"/>
        </w:rPr>
        <w:t xml:space="preserve"> · PMID: </w:t>
      </w:r>
      <w:hyperlink r:id="rId53">
        <w:r>
          <w:rPr>
            <w:color w:val="0000FF"/>
            <w:u w:val="single"/>
          </w:rPr>
          <w:t>18927580</w:t>
        </w:r>
      </w:hyperlink>
    </w:p>
    <w:p w14:paraId="00000064" w14:textId="77777777" w:rsidR="009320B4" w:rsidRDefault="007C2BCB">
      <w:pPr>
        <w:pBdr>
          <w:top w:val="nil"/>
          <w:left w:val="nil"/>
          <w:bottom w:val="nil"/>
          <w:right w:val="nil"/>
          <w:between w:val="nil"/>
        </w:pBdr>
        <w:rPr>
          <w:color w:val="000000"/>
        </w:rPr>
      </w:pPr>
      <w:bookmarkStart w:id="254" w:name="bookmark=id.3whwml4" w:colFirst="0" w:colLast="0"/>
      <w:bookmarkEnd w:id="254"/>
      <w:r>
        <w:rPr>
          <w:color w:val="000000"/>
        </w:rPr>
        <w:t xml:space="preserve">11. </w:t>
      </w:r>
      <w:r>
        <w:rPr>
          <w:b/>
          <w:color w:val="000000"/>
        </w:rPr>
        <w:t>The origin and evolution of cell types</w:t>
      </w:r>
      <w:r>
        <w:rPr>
          <w:color w:val="000000"/>
        </w:rPr>
        <w:t xml:space="preserve"> </w:t>
      </w:r>
      <w:r>
        <w:rPr>
          <w:color w:val="000000"/>
        </w:rPr>
        <w:br/>
        <w:t>Detlev Arendt, Jacob M. Musser, Clare V. H. Baker, Aviv Bergman, Connie Cepko, Douglas H. Erwin, Mihaela Pavlicev, Gerhard Schlosser, Stefanie Widder, Manfred D. Laubichler, Günter P. Wagner</w:t>
      </w:r>
      <w:r>
        <w:rPr>
          <w:color w:val="000000"/>
        </w:rPr>
        <w:br/>
      </w:r>
      <w:r>
        <w:rPr>
          <w:i/>
          <w:color w:val="000000"/>
        </w:rPr>
        <w:t>Nature Reviews Genetics</w:t>
      </w:r>
      <w:r>
        <w:rPr>
          <w:color w:val="000000"/>
        </w:rPr>
        <w:t xml:space="preserve"> (2016-11-07) </w:t>
      </w:r>
      <w:hyperlink r:id="rId54">
        <w:r>
          <w:rPr>
            <w:color w:val="0000FF"/>
            <w:u w:val="single"/>
          </w:rPr>
          <w:t>https://doi.org/f9b62x</w:t>
        </w:r>
      </w:hyperlink>
      <w:r>
        <w:rPr>
          <w:color w:val="000000"/>
        </w:rPr>
        <w:t xml:space="preserve"> </w:t>
      </w:r>
      <w:r>
        <w:rPr>
          <w:color w:val="000000"/>
        </w:rPr>
        <w:br/>
        <w:t xml:space="preserve">DOI: </w:t>
      </w:r>
      <w:hyperlink r:id="rId55">
        <w:r>
          <w:rPr>
            <w:color w:val="0000FF"/>
            <w:u w:val="single"/>
          </w:rPr>
          <w:t>10.1038/nrg.2016.127</w:t>
        </w:r>
      </w:hyperlink>
      <w:r>
        <w:rPr>
          <w:color w:val="000000"/>
        </w:rPr>
        <w:t xml:space="preserve"> · PMID: </w:t>
      </w:r>
      <w:hyperlink r:id="rId56">
        <w:r>
          <w:rPr>
            <w:color w:val="0000FF"/>
            <w:u w:val="single"/>
          </w:rPr>
          <w:t>27818507</w:t>
        </w:r>
      </w:hyperlink>
    </w:p>
    <w:p w14:paraId="00000065" w14:textId="77777777" w:rsidR="009320B4" w:rsidRDefault="007C2BCB">
      <w:pPr>
        <w:pBdr>
          <w:top w:val="nil"/>
          <w:left w:val="nil"/>
          <w:bottom w:val="nil"/>
          <w:right w:val="nil"/>
          <w:between w:val="nil"/>
        </w:pBdr>
        <w:rPr>
          <w:color w:val="000000"/>
        </w:rPr>
      </w:pPr>
      <w:bookmarkStart w:id="255" w:name="bookmark=id.2bn6wsx" w:colFirst="0" w:colLast="0"/>
      <w:bookmarkEnd w:id="255"/>
      <w:r>
        <w:rPr>
          <w:color w:val="000000"/>
        </w:rPr>
        <w:t xml:space="preserve">12. </w:t>
      </w:r>
      <w:r>
        <w:rPr>
          <w:b/>
          <w:color w:val="000000"/>
        </w:rPr>
        <w:t>Species Concepts and Species Delimitation</w:t>
      </w:r>
      <w:r>
        <w:rPr>
          <w:color w:val="000000"/>
        </w:rPr>
        <w:t xml:space="preserve"> </w:t>
      </w:r>
      <w:r>
        <w:rPr>
          <w:color w:val="000000"/>
        </w:rPr>
        <w:br/>
        <w:t>Kevin De Queiroz</w:t>
      </w:r>
      <w:r>
        <w:rPr>
          <w:color w:val="000000"/>
        </w:rPr>
        <w:br/>
      </w:r>
      <w:r>
        <w:rPr>
          <w:i/>
          <w:color w:val="000000"/>
        </w:rPr>
        <w:t>Systematic Biology</w:t>
      </w:r>
      <w:r>
        <w:rPr>
          <w:color w:val="000000"/>
        </w:rPr>
        <w:t xml:space="preserve"> (2007-12) </w:t>
      </w:r>
      <w:hyperlink r:id="rId57">
        <w:r>
          <w:rPr>
            <w:color w:val="0000FF"/>
            <w:u w:val="single"/>
          </w:rPr>
          <w:t>https://doi.org/c34kzf</w:t>
        </w:r>
      </w:hyperlink>
      <w:r>
        <w:rPr>
          <w:color w:val="000000"/>
        </w:rPr>
        <w:t xml:space="preserve"> </w:t>
      </w:r>
      <w:r>
        <w:rPr>
          <w:color w:val="000000"/>
        </w:rPr>
        <w:br/>
        <w:t xml:space="preserve">DOI: </w:t>
      </w:r>
      <w:hyperlink r:id="rId58">
        <w:r>
          <w:rPr>
            <w:color w:val="0000FF"/>
            <w:u w:val="single"/>
          </w:rPr>
          <w:t>10.1080/10635150701701083</w:t>
        </w:r>
      </w:hyperlink>
      <w:r>
        <w:rPr>
          <w:color w:val="000000"/>
        </w:rPr>
        <w:t xml:space="preserve"> · PMID: </w:t>
      </w:r>
      <w:hyperlink r:id="rId59">
        <w:r>
          <w:rPr>
            <w:color w:val="0000FF"/>
            <w:u w:val="single"/>
          </w:rPr>
          <w:t>18027281</w:t>
        </w:r>
      </w:hyperlink>
    </w:p>
    <w:bookmarkStart w:id="256" w:name="bookmark=id.qsh70q" w:colFirst="0" w:colLast="0"/>
    <w:bookmarkEnd w:id="256"/>
    <w:p w14:paraId="00000066" w14:textId="77777777" w:rsidR="009320B4" w:rsidRDefault="00A17EFC">
      <w:pPr>
        <w:pBdr>
          <w:top w:val="nil"/>
          <w:left w:val="nil"/>
          <w:bottom w:val="nil"/>
          <w:right w:val="nil"/>
          <w:between w:val="nil"/>
        </w:pBdr>
        <w:rPr>
          <w:color w:val="000000"/>
        </w:rPr>
      </w:pPr>
      <w:sdt>
        <w:sdtPr>
          <w:tag w:val="goog_rdk_79"/>
          <w:id w:val="709538635"/>
        </w:sdtPr>
        <w:sdtEndPr/>
        <w:sdtContent>
          <w:commentRangeStart w:id="257"/>
        </w:sdtContent>
      </w:sdt>
      <w:r w:rsidR="007C2BCB">
        <w:rPr>
          <w:color w:val="000000"/>
        </w:rPr>
        <w:t>13.</w:t>
      </w:r>
      <w:r w:rsidR="007C2BCB">
        <w:rPr>
          <w:b/>
          <w:color w:val="000000"/>
        </w:rPr>
        <w:t>:{unav)</w:t>
      </w:r>
      <w:r w:rsidR="007C2BCB">
        <w:rPr>
          <w:color w:val="000000"/>
        </w:rPr>
        <w:t xml:space="preserve"> </w:t>
      </w:r>
      <w:r w:rsidR="007C2BCB">
        <w:rPr>
          <w:color w:val="000000"/>
        </w:rPr>
        <w:br/>
        <w:t>Jonathan Bard, Seung Y Rhee, Michael Ashburner</w:t>
      </w:r>
      <w:r w:rsidR="007C2BCB">
        <w:rPr>
          <w:color w:val="000000"/>
        </w:rPr>
        <w:br/>
      </w:r>
      <w:r w:rsidR="007C2BCB">
        <w:rPr>
          <w:i/>
          <w:color w:val="000000"/>
        </w:rPr>
        <w:t>Genome Biology</w:t>
      </w:r>
      <w:r w:rsidR="007C2BCB">
        <w:rPr>
          <w:color w:val="000000"/>
        </w:rPr>
        <w:t xml:space="preserve"> (2005) </w:t>
      </w:r>
      <w:hyperlink r:id="rId60">
        <w:r w:rsidR="007C2BCB">
          <w:rPr>
            <w:color w:val="0000FF"/>
            <w:u w:val="single"/>
          </w:rPr>
          <w:t>https://doi.org/dfxc74</w:t>
        </w:r>
      </w:hyperlink>
      <w:r w:rsidR="007C2BCB">
        <w:rPr>
          <w:color w:val="000000"/>
        </w:rPr>
        <w:t xml:space="preserve"> </w:t>
      </w:r>
      <w:r w:rsidR="007C2BCB">
        <w:rPr>
          <w:color w:val="000000"/>
        </w:rPr>
        <w:br/>
        <w:t xml:space="preserve">DOI: </w:t>
      </w:r>
      <w:hyperlink r:id="rId61">
        <w:r w:rsidR="007C2BCB">
          <w:rPr>
            <w:color w:val="0000FF"/>
            <w:u w:val="single"/>
          </w:rPr>
          <w:t>10.1186/gb-2005-6-2-r21</w:t>
        </w:r>
      </w:hyperlink>
      <w:r w:rsidR="007C2BCB">
        <w:rPr>
          <w:color w:val="000000"/>
        </w:rPr>
        <w:t xml:space="preserve"> · PMID: </w:t>
      </w:r>
      <w:hyperlink r:id="rId62">
        <w:r w:rsidR="007C2BCB">
          <w:rPr>
            <w:color w:val="0000FF"/>
            <w:u w:val="single"/>
          </w:rPr>
          <w:t>15693950</w:t>
        </w:r>
      </w:hyperlink>
      <w:r w:rsidR="007C2BCB">
        <w:rPr>
          <w:color w:val="000000"/>
        </w:rPr>
        <w:t xml:space="preserve"> · PMCID: </w:t>
      </w:r>
      <w:hyperlink r:id="rId63">
        <w:r w:rsidR="007C2BCB">
          <w:rPr>
            <w:color w:val="0000FF"/>
            <w:u w:val="single"/>
          </w:rPr>
          <w:t>PMC551541</w:t>
        </w:r>
      </w:hyperlink>
      <w:commentRangeEnd w:id="257"/>
      <w:r w:rsidR="007C2BCB">
        <w:commentReference w:id="257"/>
      </w:r>
    </w:p>
    <w:p w14:paraId="00000067" w14:textId="77777777" w:rsidR="009320B4" w:rsidRDefault="007C2BCB">
      <w:pPr>
        <w:pBdr>
          <w:top w:val="nil"/>
          <w:left w:val="nil"/>
          <w:bottom w:val="nil"/>
          <w:right w:val="nil"/>
          <w:between w:val="nil"/>
        </w:pBdr>
        <w:rPr>
          <w:color w:val="000000"/>
        </w:rPr>
      </w:pPr>
      <w:bookmarkStart w:id="258" w:name="bookmark=id.3as4poj" w:colFirst="0" w:colLast="0"/>
      <w:bookmarkEnd w:id="258"/>
      <w:r>
        <w:rPr>
          <w:color w:val="000000"/>
        </w:rPr>
        <w:t xml:space="preserve">14. </w:t>
      </w:r>
      <w:r>
        <w:rPr>
          <w:b/>
          <w:color w:val="000000"/>
        </w:rPr>
        <w:t>Logical Development of the Cell Ontology</w:t>
      </w:r>
      <w:r>
        <w:rPr>
          <w:color w:val="000000"/>
        </w:rPr>
        <w:t xml:space="preserve"> </w:t>
      </w:r>
      <w:r>
        <w:rPr>
          <w:color w:val="000000"/>
        </w:rPr>
        <w:br/>
        <w:t>Terrence F Meehan, Anna Maria Masci, Amina Abdulla, Lindsay G Cowell, Judith A Blake, Christopher J Mungall, Alexander D Diehl</w:t>
      </w:r>
      <w:r>
        <w:rPr>
          <w:color w:val="000000"/>
        </w:rPr>
        <w:br/>
      </w:r>
      <w:r>
        <w:rPr>
          <w:i/>
          <w:color w:val="000000"/>
        </w:rPr>
        <w:t>BMC Bioinformatics</w:t>
      </w:r>
      <w:r>
        <w:rPr>
          <w:color w:val="000000"/>
        </w:rPr>
        <w:t xml:space="preserve"> (2011-01-05) </w:t>
      </w:r>
      <w:hyperlink r:id="rId64">
        <w:r>
          <w:rPr>
            <w:color w:val="0000FF"/>
            <w:u w:val="single"/>
          </w:rPr>
          <w:t>https://doi.org/c7kw6x</w:t>
        </w:r>
      </w:hyperlink>
      <w:r>
        <w:rPr>
          <w:color w:val="000000"/>
        </w:rPr>
        <w:t xml:space="preserve"> </w:t>
      </w:r>
      <w:r>
        <w:rPr>
          <w:color w:val="000000"/>
        </w:rPr>
        <w:br/>
        <w:t xml:space="preserve">DOI: </w:t>
      </w:r>
      <w:hyperlink r:id="rId65">
        <w:r>
          <w:rPr>
            <w:color w:val="0000FF"/>
            <w:u w:val="single"/>
          </w:rPr>
          <w:t>10.1186/1471-2105-12-6</w:t>
        </w:r>
      </w:hyperlink>
      <w:r>
        <w:rPr>
          <w:color w:val="000000"/>
        </w:rPr>
        <w:t xml:space="preserve"> · PMID: </w:t>
      </w:r>
      <w:hyperlink r:id="rId66">
        <w:r>
          <w:rPr>
            <w:color w:val="0000FF"/>
            <w:u w:val="single"/>
          </w:rPr>
          <w:t>21208450</w:t>
        </w:r>
      </w:hyperlink>
      <w:r>
        <w:rPr>
          <w:color w:val="000000"/>
        </w:rPr>
        <w:t xml:space="preserve"> · PMCID: </w:t>
      </w:r>
      <w:hyperlink r:id="rId67">
        <w:r>
          <w:rPr>
            <w:color w:val="0000FF"/>
            <w:u w:val="single"/>
          </w:rPr>
          <w:t>PMC3024222</w:t>
        </w:r>
      </w:hyperlink>
    </w:p>
    <w:p w14:paraId="00000068" w14:textId="77777777" w:rsidR="009320B4" w:rsidRDefault="007C2BCB">
      <w:pPr>
        <w:pBdr>
          <w:top w:val="nil"/>
          <w:left w:val="nil"/>
          <w:bottom w:val="nil"/>
          <w:right w:val="nil"/>
          <w:between w:val="nil"/>
        </w:pBdr>
        <w:rPr>
          <w:color w:val="000000"/>
        </w:rPr>
      </w:pPr>
      <w:bookmarkStart w:id="259" w:name="bookmark=id.1pxezwc" w:colFirst="0" w:colLast="0"/>
      <w:bookmarkEnd w:id="259"/>
      <w:r>
        <w:rPr>
          <w:color w:val="000000"/>
        </w:rPr>
        <w:t xml:space="preserve">15. </w:t>
      </w:r>
      <w:r>
        <w:rPr>
          <w:b/>
          <w:color w:val="000000"/>
        </w:rPr>
        <w:t>The Cell Ontology 2016: enhanced content, modularization, and ontology interoperability</w:t>
      </w:r>
      <w:r>
        <w:rPr>
          <w:color w:val="000000"/>
        </w:rPr>
        <w:t xml:space="preserve"> </w:t>
      </w:r>
      <w:r>
        <w:rPr>
          <w:color w:val="000000"/>
        </w:rPr>
        <w:br/>
        <w:t>Alexander D. Diehl, Terrence F. Meehan, Yvonne M. Bradford, Matthew H. Brush, Wasila M. Dahdul, David S. Dougall, Yongqun He, David Osumi-Sutherland, Alan Ruttenberg, Sirarat Sarntivijai, … Christopher J. Mungall</w:t>
      </w:r>
      <w:r>
        <w:rPr>
          <w:color w:val="000000"/>
        </w:rPr>
        <w:br/>
      </w:r>
      <w:r>
        <w:rPr>
          <w:i/>
          <w:color w:val="000000"/>
        </w:rPr>
        <w:t>Journal of Biomedical Semantics</w:t>
      </w:r>
      <w:r>
        <w:rPr>
          <w:color w:val="000000"/>
        </w:rPr>
        <w:t xml:space="preserve"> (2016-07-04) </w:t>
      </w:r>
      <w:hyperlink r:id="rId68">
        <w:r>
          <w:rPr>
            <w:color w:val="0000FF"/>
            <w:u w:val="single"/>
          </w:rPr>
          <w:t>https://doi.org/gg99b9</w:t>
        </w:r>
      </w:hyperlink>
      <w:r>
        <w:rPr>
          <w:color w:val="000000"/>
        </w:rPr>
        <w:t xml:space="preserve"> </w:t>
      </w:r>
      <w:r>
        <w:rPr>
          <w:color w:val="000000"/>
        </w:rPr>
        <w:br/>
        <w:t xml:space="preserve">DOI: </w:t>
      </w:r>
      <w:hyperlink r:id="rId69">
        <w:r>
          <w:rPr>
            <w:color w:val="0000FF"/>
            <w:u w:val="single"/>
          </w:rPr>
          <w:t>10.1186/s13326-016-0088-7</w:t>
        </w:r>
      </w:hyperlink>
      <w:r>
        <w:rPr>
          <w:color w:val="000000"/>
        </w:rPr>
        <w:t xml:space="preserve"> · PMID: </w:t>
      </w:r>
      <w:hyperlink r:id="rId70">
        <w:r>
          <w:rPr>
            <w:color w:val="0000FF"/>
            <w:u w:val="single"/>
          </w:rPr>
          <w:t>27377652</w:t>
        </w:r>
      </w:hyperlink>
      <w:r>
        <w:rPr>
          <w:color w:val="000000"/>
        </w:rPr>
        <w:t xml:space="preserve"> · PMCID: </w:t>
      </w:r>
      <w:hyperlink r:id="rId71">
        <w:r>
          <w:rPr>
            <w:color w:val="0000FF"/>
            <w:u w:val="single"/>
          </w:rPr>
          <w:t>PMC4932724</w:t>
        </w:r>
      </w:hyperlink>
    </w:p>
    <w:p w14:paraId="00000069" w14:textId="77777777" w:rsidR="009320B4" w:rsidRDefault="007C2BCB">
      <w:pPr>
        <w:pBdr>
          <w:top w:val="nil"/>
          <w:left w:val="nil"/>
          <w:bottom w:val="nil"/>
          <w:right w:val="nil"/>
          <w:between w:val="nil"/>
        </w:pBdr>
        <w:rPr>
          <w:color w:val="000000"/>
        </w:rPr>
      </w:pPr>
      <w:bookmarkStart w:id="260" w:name="bookmark=id.49x2ik5" w:colFirst="0" w:colLast="0"/>
      <w:bookmarkEnd w:id="260"/>
      <w:r>
        <w:rPr>
          <w:color w:val="000000"/>
        </w:rPr>
        <w:t xml:space="preserve">16. </w:t>
      </w:r>
      <w:r>
        <w:rPr>
          <w:b/>
          <w:color w:val="000000"/>
        </w:rPr>
        <w:t>Cells in experimental life sciences - challenges and solution to the rapid evolution of knowledge</w:t>
      </w:r>
      <w:r>
        <w:rPr>
          <w:color w:val="000000"/>
        </w:rPr>
        <w:t xml:space="preserve"> </w:t>
      </w:r>
      <w:r>
        <w:rPr>
          <w:color w:val="000000"/>
        </w:rPr>
        <w:br/>
        <w:t>Sirarat Sarntivijai, Alexander D. Diehl, Yongqun He</w:t>
      </w:r>
      <w:r>
        <w:rPr>
          <w:color w:val="000000"/>
        </w:rPr>
        <w:br/>
      </w:r>
      <w:r>
        <w:rPr>
          <w:i/>
          <w:color w:val="000000"/>
        </w:rPr>
        <w:t>BMC Bioinformatics</w:t>
      </w:r>
      <w:r>
        <w:rPr>
          <w:color w:val="000000"/>
        </w:rPr>
        <w:t xml:space="preserve"> (2017-12-21) </w:t>
      </w:r>
      <w:hyperlink r:id="rId72">
        <w:r>
          <w:rPr>
            <w:color w:val="0000FF"/>
            <w:u w:val="single"/>
          </w:rPr>
          <w:t>https://doi.org/gg99b7</w:t>
        </w:r>
      </w:hyperlink>
      <w:r>
        <w:rPr>
          <w:color w:val="000000"/>
        </w:rPr>
        <w:t xml:space="preserve"> </w:t>
      </w:r>
      <w:r>
        <w:rPr>
          <w:color w:val="000000"/>
        </w:rPr>
        <w:br/>
        <w:t xml:space="preserve">DOI: </w:t>
      </w:r>
      <w:hyperlink r:id="rId73">
        <w:r>
          <w:rPr>
            <w:color w:val="0000FF"/>
            <w:u w:val="single"/>
          </w:rPr>
          <w:t>10.1186/s12859-017-1976-2</w:t>
        </w:r>
      </w:hyperlink>
      <w:r>
        <w:rPr>
          <w:color w:val="000000"/>
        </w:rPr>
        <w:t xml:space="preserve"> · PMID: </w:t>
      </w:r>
      <w:hyperlink r:id="rId74">
        <w:r>
          <w:rPr>
            <w:color w:val="0000FF"/>
            <w:u w:val="single"/>
          </w:rPr>
          <w:t>29322916</w:t>
        </w:r>
      </w:hyperlink>
      <w:r>
        <w:rPr>
          <w:color w:val="000000"/>
        </w:rPr>
        <w:t xml:space="preserve"> · PMCID: </w:t>
      </w:r>
      <w:hyperlink r:id="rId75">
        <w:r>
          <w:rPr>
            <w:color w:val="0000FF"/>
            <w:u w:val="single"/>
          </w:rPr>
          <w:t>PMC5763506</w:t>
        </w:r>
      </w:hyperlink>
    </w:p>
    <w:p w14:paraId="0000006A" w14:textId="77777777" w:rsidR="009320B4" w:rsidRDefault="007C2BCB">
      <w:pPr>
        <w:pBdr>
          <w:top w:val="nil"/>
          <w:left w:val="nil"/>
          <w:bottom w:val="nil"/>
          <w:right w:val="nil"/>
          <w:between w:val="nil"/>
        </w:pBdr>
        <w:rPr>
          <w:color w:val="000000"/>
        </w:rPr>
      </w:pPr>
      <w:bookmarkStart w:id="261" w:name="bookmark=id.2p2csry" w:colFirst="0" w:colLast="0"/>
      <w:bookmarkEnd w:id="261"/>
      <w:r>
        <w:rPr>
          <w:color w:val="000000"/>
        </w:rPr>
        <w:lastRenderedPageBreak/>
        <w:t xml:space="preserve">17. </w:t>
      </w:r>
      <w:r>
        <w:rPr>
          <w:b/>
          <w:color w:val="000000"/>
        </w:rPr>
        <w:t>Cells in ExperimentaL Life Sciences (CELLS-2018): capturing the knowledge of normal and diseased cells with ontologies</w:t>
      </w:r>
      <w:r>
        <w:rPr>
          <w:color w:val="000000"/>
        </w:rPr>
        <w:t xml:space="preserve"> </w:t>
      </w:r>
      <w:r>
        <w:rPr>
          <w:color w:val="000000"/>
        </w:rPr>
        <w:br/>
        <w:t>Sirarat Sarntivijai, Yongqun He, Alexander D. Diehl</w:t>
      </w:r>
      <w:r>
        <w:rPr>
          <w:color w:val="000000"/>
        </w:rPr>
        <w:br/>
      </w:r>
      <w:r>
        <w:rPr>
          <w:i/>
          <w:color w:val="000000"/>
        </w:rPr>
        <w:t>BMC Bioinformatics</w:t>
      </w:r>
      <w:r>
        <w:rPr>
          <w:color w:val="000000"/>
        </w:rPr>
        <w:t xml:space="preserve"> (2019-04-25) </w:t>
      </w:r>
      <w:hyperlink r:id="rId76">
        <w:r>
          <w:rPr>
            <w:color w:val="0000FF"/>
            <w:u w:val="single"/>
          </w:rPr>
          <w:t>https://doi.org/gg99b8</w:t>
        </w:r>
      </w:hyperlink>
      <w:r>
        <w:rPr>
          <w:color w:val="000000"/>
        </w:rPr>
        <w:t xml:space="preserve"> </w:t>
      </w:r>
      <w:r>
        <w:rPr>
          <w:color w:val="000000"/>
        </w:rPr>
        <w:br/>
        <w:t xml:space="preserve">DOI: </w:t>
      </w:r>
      <w:hyperlink r:id="rId77">
        <w:r>
          <w:rPr>
            <w:color w:val="0000FF"/>
            <w:u w:val="single"/>
          </w:rPr>
          <w:t>10.1186/s12859-019-2721-9</w:t>
        </w:r>
      </w:hyperlink>
      <w:r>
        <w:rPr>
          <w:color w:val="000000"/>
        </w:rPr>
        <w:t xml:space="preserve"> · PMID: </w:t>
      </w:r>
      <w:hyperlink r:id="rId78">
        <w:r>
          <w:rPr>
            <w:color w:val="0000FF"/>
            <w:u w:val="single"/>
          </w:rPr>
          <w:t>31272374</w:t>
        </w:r>
      </w:hyperlink>
      <w:r>
        <w:rPr>
          <w:color w:val="000000"/>
        </w:rPr>
        <w:t xml:space="preserve"> · PMCID: </w:t>
      </w:r>
      <w:hyperlink r:id="rId79">
        <w:r>
          <w:rPr>
            <w:color w:val="0000FF"/>
            <w:u w:val="single"/>
          </w:rPr>
          <w:t>PMC6509796</w:t>
        </w:r>
      </w:hyperlink>
    </w:p>
    <w:p w14:paraId="0000006B" w14:textId="77777777" w:rsidR="009320B4" w:rsidRDefault="007C2BCB">
      <w:pPr>
        <w:pBdr>
          <w:top w:val="nil"/>
          <w:left w:val="nil"/>
          <w:bottom w:val="nil"/>
          <w:right w:val="nil"/>
          <w:between w:val="nil"/>
        </w:pBdr>
        <w:rPr>
          <w:color w:val="000000"/>
        </w:rPr>
      </w:pPr>
      <w:bookmarkStart w:id="262" w:name="bookmark=id.147n2zr" w:colFirst="0" w:colLast="0"/>
      <w:bookmarkEnd w:id="262"/>
      <w:r>
        <w:rPr>
          <w:color w:val="000000"/>
        </w:rPr>
        <w:t xml:space="preserve">18. </w:t>
      </w:r>
      <w:r>
        <w:rPr>
          <w:b/>
          <w:color w:val="000000"/>
        </w:rPr>
        <w:t>The meanings of “function” in biology and the problematic case of de novo gene emergence</w:t>
      </w:r>
      <w:r>
        <w:rPr>
          <w:color w:val="000000"/>
        </w:rPr>
        <w:t xml:space="preserve"> </w:t>
      </w:r>
      <w:r>
        <w:rPr>
          <w:color w:val="000000"/>
        </w:rPr>
        <w:br/>
        <w:t>Diane Marie Keeling, Patricia Garza, Charisse Michelle Nartey, Anne-Ruxandra Carvunis</w:t>
      </w:r>
      <w:r>
        <w:rPr>
          <w:color w:val="000000"/>
        </w:rPr>
        <w:br/>
      </w:r>
      <w:r>
        <w:rPr>
          <w:i/>
          <w:color w:val="000000"/>
        </w:rPr>
        <w:t>eLife</w:t>
      </w:r>
      <w:r>
        <w:rPr>
          <w:color w:val="000000"/>
        </w:rPr>
        <w:t xml:space="preserve"> (2019-11-01) </w:t>
      </w:r>
      <w:hyperlink r:id="rId80">
        <w:r>
          <w:rPr>
            <w:color w:val="0000FF"/>
            <w:u w:val="single"/>
          </w:rPr>
          <w:t>https://doi.org/ggjnmv</w:t>
        </w:r>
      </w:hyperlink>
      <w:r>
        <w:rPr>
          <w:color w:val="000000"/>
        </w:rPr>
        <w:t xml:space="preserve"> </w:t>
      </w:r>
      <w:r>
        <w:rPr>
          <w:color w:val="000000"/>
        </w:rPr>
        <w:br/>
        <w:t xml:space="preserve">DOI: </w:t>
      </w:r>
      <w:hyperlink r:id="rId81">
        <w:r>
          <w:rPr>
            <w:color w:val="0000FF"/>
            <w:u w:val="single"/>
          </w:rPr>
          <w:t>10.7554/elife.47014</w:t>
        </w:r>
      </w:hyperlink>
      <w:r>
        <w:rPr>
          <w:color w:val="000000"/>
        </w:rPr>
        <w:t xml:space="preserve"> · PMID: </w:t>
      </w:r>
      <w:hyperlink r:id="rId82">
        <w:r>
          <w:rPr>
            <w:color w:val="0000FF"/>
            <w:u w:val="single"/>
          </w:rPr>
          <w:t>31674305</w:t>
        </w:r>
      </w:hyperlink>
      <w:r>
        <w:rPr>
          <w:color w:val="000000"/>
        </w:rPr>
        <w:t xml:space="preserve"> · PMCID: </w:t>
      </w:r>
      <w:hyperlink r:id="rId83">
        <w:r>
          <w:rPr>
            <w:color w:val="0000FF"/>
            <w:u w:val="single"/>
          </w:rPr>
          <w:t>PMC6824840</w:t>
        </w:r>
      </w:hyperlink>
    </w:p>
    <w:bookmarkStart w:id="263" w:name="bookmark=id.3o7alnk" w:colFirst="0" w:colLast="0"/>
    <w:bookmarkEnd w:id="263"/>
    <w:p w14:paraId="0000006C" w14:textId="77777777" w:rsidR="009320B4" w:rsidRDefault="00A17EFC">
      <w:pPr>
        <w:pBdr>
          <w:top w:val="nil"/>
          <w:left w:val="nil"/>
          <w:bottom w:val="nil"/>
          <w:right w:val="nil"/>
          <w:between w:val="nil"/>
        </w:pBdr>
        <w:rPr>
          <w:color w:val="000000"/>
        </w:rPr>
      </w:pPr>
      <w:sdt>
        <w:sdtPr>
          <w:tag w:val="goog_rdk_80"/>
          <w:id w:val="2012402231"/>
        </w:sdtPr>
        <w:sdtEndPr/>
        <w:sdtContent>
          <w:commentRangeStart w:id="264"/>
        </w:sdtContent>
      </w:sdt>
      <w:r w:rsidR="007C2BCB">
        <w:rPr>
          <w:color w:val="000000"/>
        </w:rPr>
        <w:t xml:space="preserve">19. </w:t>
      </w:r>
      <w:hyperlink r:id="rId84">
        <w:r w:rsidR="007C2BCB">
          <w:rPr>
            <w:color w:val="0000FF"/>
            <w:u w:val="single"/>
          </w:rPr>
          <w:t>https://www.ietf.org/rfc/rfc2119.html</w:t>
        </w:r>
      </w:hyperlink>
      <w:commentRangeEnd w:id="264"/>
      <w:r w:rsidR="007C2BCB">
        <w:commentReference w:id="264"/>
      </w:r>
    </w:p>
    <w:p w14:paraId="0000006D" w14:textId="77777777" w:rsidR="009320B4" w:rsidRDefault="007C2BCB">
      <w:pPr>
        <w:pBdr>
          <w:top w:val="nil"/>
          <w:left w:val="nil"/>
          <w:bottom w:val="nil"/>
          <w:right w:val="nil"/>
          <w:between w:val="nil"/>
        </w:pBdr>
        <w:rPr>
          <w:color w:val="000000"/>
        </w:rPr>
      </w:pPr>
      <w:bookmarkStart w:id="265" w:name="bookmark=id.23ckvvd" w:colFirst="0" w:colLast="0"/>
      <w:bookmarkEnd w:id="265"/>
      <w:r>
        <w:rPr>
          <w:color w:val="000000"/>
        </w:rPr>
        <w:t xml:space="preserve">20. </w:t>
      </w:r>
      <w:r>
        <w:rPr>
          <w:b/>
          <w:color w:val="000000"/>
        </w:rPr>
        <w:t>Reporting and connecting cell type names and gating definitions through ontologies</w:t>
      </w:r>
      <w:r>
        <w:rPr>
          <w:color w:val="000000"/>
        </w:rPr>
        <w:t xml:space="preserve"> </w:t>
      </w:r>
      <w:r>
        <w:rPr>
          <w:color w:val="000000"/>
        </w:rPr>
        <w:br/>
        <w:t>James A. Overton, Randi Vita, Patrick Dunn, Julie G. Burel, Syed Ahmad Chan Bukhari, Kei-Hoi Cheung, Steven H. Kleinstein, Alexander D. Diehl, Bjoern Peters</w:t>
      </w:r>
      <w:r>
        <w:rPr>
          <w:color w:val="000000"/>
        </w:rPr>
        <w:br/>
      </w:r>
      <w:r>
        <w:rPr>
          <w:i/>
          <w:color w:val="000000"/>
        </w:rPr>
        <w:t>BMC Bioinformatics</w:t>
      </w:r>
      <w:r>
        <w:rPr>
          <w:color w:val="000000"/>
        </w:rPr>
        <w:t xml:space="preserve"> (2019-04-25) </w:t>
      </w:r>
      <w:hyperlink r:id="rId85">
        <w:r>
          <w:rPr>
            <w:color w:val="0000FF"/>
            <w:u w:val="single"/>
          </w:rPr>
          <w:t>https://doi.org/ghbk9r</w:t>
        </w:r>
      </w:hyperlink>
      <w:r>
        <w:rPr>
          <w:color w:val="000000"/>
        </w:rPr>
        <w:t xml:space="preserve"> </w:t>
      </w:r>
      <w:r>
        <w:rPr>
          <w:color w:val="000000"/>
        </w:rPr>
        <w:br/>
        <w:t xml:space="preserve">DOI: </w:t>
      </w:r>
      <w:hyperlink r:id="rId86">
        <w:r>
          <w:rPr>
            <w:color w:val="0000FF"/>
            <w:u w:val="single"/>
          </w:rPr>
          <w:t>10.1186/s12859-019-2725-5</w:t>
        </w:r>
      </w:hyperlink>
      <w:r>
        <w:rPr>
          <w:color w:val="000000"/>
        </w:rPr>
        <w:t xml:space="preserve"> · PMID: </w:t>
      </w:r>
      <w:hyperlink r:id="rId87">
        <w:r>
          <w:rPr>
            <w:color w:val="0000FF"/>
            <w:u w:val="single"/>
          </w:rPr>
          <w:t>31272390</w:t>
        </w:r>
      </w:hyperlink>
      <w:r>
        <w:rPr>
          <w:color w:val="000000"/>
        </w:rPr>
        <w:t xml:space="preserve"> · PMCID: </w:t>
      </w:r>
      <w:hyperlink r:id="rId88">
        <w:r>
          <w:rPr>
            <w:color w:val="0000FF"/>
            <w:u w:val="single"/>
          </w:rPr>
          <w:t>PMC6509839</w:t>
        </w:r>
      </w:hyperlink>
    </w:p>
    <w:p w14:paraId="0000006E" w14:textId="77777777" w:rsidR="009320B4" w:rsidRDefault="007C2BCB">
      <w:pPr>
        <w:pBdr>
          <w:top w:val="nil"/>
          <w:left w:val="nil"/>
          <w:bottom w:val="nil"/>
          <w:right w:val="nil"/>
          <w:between w:val="nil"/>
        </w:pBdr>
        <w:rPr>
          <w:color w:val="000000"/>
        </w:rPr>
      </w:pPr>
      <w:bookmarkStart w:id="266" w:name="bookmark=id.ihv636" w:colFirst="0" w:colLast="0"/>
      <w:bookmarkEnd w:id="266"/>
      <w:r>
        <w:rPr>
          <w:color w:val="000000"/>
        </w:rPr>
        <w:t xml:space="preserve">21. </w:t>
      </w:r>
      <w:r>
        <w:rPr>
          <w:b/>
          <w:color w:val="000000"/>
        </w:rPr>
        <w:t>flowCL: ontology-based cell population labelling in flow cytometry</w:t>
      </w:r>
      <w:r>
        <w:rPr>
          <w:color w:val="000000"/>
        </w:rPr>
        <w:t xml:space="preserve"> </w:t>
      </w:r>
      <w:r>
        <w:rPr>
          <w:color w:val="000000"/>
        </w:rPr>
        <w:br/>
        <w:t>Mélanie Courtot, Justin Meskas, Alexander D. Diehl, Radina Droumeva, Raphael Gottardo, Adrin Jalali, Mohammad Jafar Taghiyar, Holden T. Maecker, J. Philip McCoy, Alan Ruttenberg, … Ryan R. Brinkman</w:t>
      </w:r>
      <w:r>
        <w:rPr>
          <w:color w:val="000000"/>
        </w:rPr>
        <w:br/>
      </w:r>
      <w:r>
        <w:rPr>
          <w:i/>
          <w:color w:val="000000"/>
        </w:rPr>
        <w:t>Bioinformatics</w:t>
      </w:r>
      <w:r>
        <w:rPr>
          <w:color w:val="000000"/>
        </w:rPr>
        <w:t xml:space="preserve"> (2015-04-15) </w:t>
      </w:r>
      <w:hyperlink r:id="rId89">
        <w:r>
          <w:rPr>
            <w:color w:val="0000FF"/>
            <w:u w:val="single"/>
          </w:rPr>
          <w:t>https://doi.org/f7cc46</w:t>
        </w:r>
      </w:hyperlink>
      <w:r>
        <w:rPr>
          <w:color w:val="000000"/>
        </w:rPr>
        <w:t xml:space="preserve"> </w:t>
      </w:r>
      <w:r>
        <w:rPr>
          <w:color w:val="000000"/>
        </w:rPr>
        <w:br/>
        <w:t xml:space="preserve">DOI: </w:t>
      </w:r>
      <w:hyperlink r:id="rId90">
        <w:r>
          <w:rPr>
            <w:color w:val="0000FF"/>
            <w:u w:val="single"/>
          </w:rPr>
          <w:t>10.1093/bioinformatics/btu807</w:t>
        </w:r>
      </w:hyperlink>
      <w:r>
        <w:rPr>
          <w:color w:val="000000"/>
        </w:rPr>
        <w:t xml:space="preserve"> · PMID: </w:t>
      </w:r>
      <w:hyperlink r:id="rId91">
        <w:r>
          <w:rPr>
            <w:color w:val="0000FF"/>
            <w:u w:val="single"/>
          </w:rPr>
          <w:t>25481008</w:t>
        </w:r>
      </w:hyperlink>
      <w:r>
        <w:rPr>
          <w:color w:val="000000"/>
        </w:rPr>
        <w:t xml:space="preserve"> · PMCID: </w:t>
      </w:r>
      <w:hyperlink r:id="rId92">
        <w:r>
          <w:rPr>
            <w:color w:val="0000FF"/>
            <w:u w:val="single"/>
          </w:rPr>
          <w:t>PMC4393520</w:t>
        </w:r>
      </w:hyperlink>
    </w:p>
    <w:p w14:paraId="0000006F" w14:textId="77777777" w:rsidR="009320B4" w:rsidRDefault="007C2BCB">
      <w:pPr>
        <w:pBdr>
          <w:top w:val="nil"/>
          <w:left w:val="nil"/>
          <w:bottom w:val="nil"/>
          <w:right w:val="nil"/>
          <w:between w:val="nil"/>
        </w:pBdr>
        <w:rPr>
          <w:color w:val="000000"/>
        </w:rPr>
      </w:pPr>
      <w:bookmarkStart w:id="267" w:name="bookmark=id.32hioqz" w:colFirst="0" w:colLast="0"/>
      <w:bookmarkEnd w:id="267"/>
      <w:r>
        <w:rPr>
          <w:color w:val="000000"/>
        </w:rPr>
        <w:t xml:space="preserve">22. </w:t>
      </w:r>
      <w:r>
        <w:rPr>
          <w:b/>
          <w:color w:val="000000"/>
        </w:rPr>
        <w:t>Cell ontology in an age of data-driven cell classification</w:t>
      </w:r>
      <w:r>
        <w:rPr>
          <w:color w:val="000000"/>
        </w:rPr>
        <w:t xml:space="preserve"> </w:t>
      </w:r>
      <w:r>
        <w:rPr>
          <w:color w:val="000000"/>
        </w:rPr>
        <w:br/>
        <w:t>David Osumi-Sutherland</w:t>
      </w:r>
      <w:r>
        <w:rPr>
          <w:color w:val="000000"/>
        </w:rPr>
        <w:br/>
      </w:r>
      <w:r>
        <w:rPr>
          <w:i/>
          <w:color w:val="000000"/>
        </w:rPr>
        <w:t>BMC Bioinformatics</w:t>
      </w:r>
      <w:r>
        <w:rPr>
          <w:color w:val="000000"/>
        </w:rPr>
        <w:t xml:space="preserve"> (2017-12-21) </w:t>
      </w:r>
      <w:hyperlink r:id="rId93">
        <w:r>
          <w:rPr>
            <w:color w:val="0000FF"/>
            <w:u w:val="single"/>
          </w:rPr>
          <w:t>https://doi.org/ghcbdk</w:t>
        </w:r>
      </w:hyperlink>
      <w:r>
        <w:rPr>
          <w:color w:val="000000"/>
        </w:rPr>
        <w:t xml:space="preserve"> </w:t>
      </w:r>
      <w:r>
        <w:rPr>
          <w:color w:val="000000"/>
        </w:rPr>
        <w:br/>
        <w:t xml:space="preserve">DOI: </w:t>
      </w:r>
      <w:hyperlink r:id="rId94">
        <w:r>
          <w:rPr>
            <w:color w:val="0000FF"/>
            <w:u w:val="single"/>
          </w:rPr>
          <w:t>10.1186/s12859-017-1980-6</w:t>
        </w:r>
      </w:hyperlink>
      <w:r>
        <w:rPr>
          <w:color w:val="000000"/>
        </w:rPr>
        <w:t xml:space="preserve"> · PMID: </w:t>
      </w:r>
      <w:hyperlink r:id="rId95">
        <w:r>
          <w:rPr>
            <w:color w:val="0000FF"/>
            <w:u w:val="single"/>
          </w:rPr>
          <w:t>29322914</w:t>
        </w:r>
      </w:hyperlink>
      <w:r>
        <w:rPr>
          <w:color w:val="000000"/>
        </w:rPr>
        <w:t xml:space="preserve"> · PMCID: </w:t>
      </w:r>
      <w:hyperlink r:id="rId96">
        <w:r>
          <w:rPr>
            <w:color w:val="0000FF"/>
            <w:u w:val="single"/>
          </w:rPr>
          <w:t>PMC5763290</w:t>
        </w:r>
      </w:hyperlink>
    </w:p>
    <w:bookmarkStart w:id="268" w:name="bookmark=id.1hmsyys" w:colFirst="0" w:colLast="0"/>
    <w:bookmarkEnd w:id="268"/>
    <w:p w14:paraId="00000070" w14:textId="77777777" w:rsidR="009320B4" w:rsidRDefault="00A17EFC">
      <w:pPr>
        <w:pBdr>
          <w:top w:val="nil"/>
          <w:left w:val="nil"/>
          <w:bottom w:val="nil"/>
          <w:right w:val="nil"/>
          <w:between w:val="nil"/>
        </w:pBdr>
        <w:rPr>
          <w:color w:val="000000"/>
        </w:rPr>
      </w:pPr>
      <w:sdt>
        <w:sdtPr>
          <w:tag w:val="goog_rdk_81"/>
          <w:id w:val="1185017612"/>
        </w:sdtPr>
        <w:sdtEndPr/>
        <w:sdtContent>
          <w:commentRangeStart w:id="269"/>
        </w:sdtContent>
      </w:sdt>
      <w:r w:rsidR="007C2BCB">
        <w:rPr>
          <w:color w:val="000000"/>
        </w:rPr>
        <w:t xml:space="preserve">23. </w:t>
      </w:r>
      <w:r w:rsidR="007C2BCB">
        <w:rPr>
          <w:b/>
          <w:color w:val="000000"/>
        </w:rPr>
        <w:t>Summary for Policymakers</w:t>
      </w:r>
      <w:r w:rsidR="007C2BCB">
        <w:rPr>
          <w:color w:val="000000"/>
        </w:rPr>
        <w:t xml:space="preserve"> </w:t>
      </w:r>
      <w:r w:rsidR="007C2BCB">
        <w:rPr>
          <w:color w:val="000000"/>
        </w:rPr>
        <w:br/>
        <w:t>Cambridge University Press</w:t>
      </w:r>
      <w:r w:rsidR="007C2BCB">
        <w:rPr>
          <w:color w:val="000000"/>
        </w:rPr>
        <w:br/>
        <w:t xml:space="preserve">(2014-06-09) </w:t>
      </w:r>
      <w:hyperlink r:id="rId97">
        <w:r w:rsidR="007C2BCB">
          <w:rPr>
            <w:color w:val="0000FF"/>
            <w:u w:val="single"/>
          </w:rPr>
          <w:t>https://doi.org/bwnm</w:t>
        </w:r>
      </w:hyperlink>
      <w:r w:rsidR="007C2BCB">
        <w:rPr>
          <w:color w:val="000000"/>
        </w:rPr>
        <w:t xml:space="preserve"> </w:t>
      </w:r>
      <w:r w:rsidR="007C2BCB">
        <w:rPr>
          <w:color w:val="000000"/>
        </w:rPr>
        <w:br/>
        <w:t xml:space="preserve">DOI: </w:t>
      </w:r>
      <w:hyperlink r:id="rId98">
        <w:r w:rsidR="007C2BCB">
          <w:rPr>
            <w:color w:val="0000FF"/>
            <w:u w:val="single"/>
          </w:rPr>
          <w:t>10.1017/cbo9781107415324.004</w:t>
        </w:r>
      </w:hyperlink>
      <w:commentRangeEnd w:id="269"/>
      <w:r w:rsidR="007C2BCB">
        <w:commentReference w:id="269"/>
      </w:r>
    </w:p>
    <w:p w14:paraId="00000071" w14:textId="77777777" w:rsidR="009320B4" w:rsidRDefault="007C2BCB">
      <w:pPr>
        <w:pBdr>
          <w:top w:val="nil"/>
          <w:left w:val="nil"/>
          <w:bottom w:val="nil"/>
          <w:right w:val="nil"/>
          <w:between w:val="nil"/>
        </w:pBdr>
        <w:rPr>
          <w:color w:val="000000"/>
        </w:rPr>
      </w:pPr>
      <w:bookmarkStart w:id="270" w:name="bookmark=id.41mghml" w:colFirst="0" w:colLast="0"/>
      <w:bookmarkEnd w:id="270"/>
      <w:r>
        <w:rPr>
          <w:color w:val="000000"/>
        </w:rPr>
        <w:t xml:space="preserve">24. </w:t>
      </w:r>
      <w:r>
        <w:rPr>
          <w:b/>
          <w:color w:val="000000"/>
        </w:rPr>
        <w:t>Logik der Forschung</w:t>
      </w:r>
      <w:r>
        <w:rPr>
          <w:color w:val="000000"/>
        </w:rPr>
        <w:t xml:space="preserve"> </w:t>
      </w:r>
      <w:r>
        <w:rPr>
          <w:color w:val="000000"/>
        </w:rPr>
        <w:br/>
        <w:t>Karl Popper</w:t>
      </w:r>
      <w:r>
        <w:rPr>
          <w:color w:val="000000"/>
        </w:rPr>
        <w:br/>
        <w:t xml:space="preserve">(1934-01-01) </w:t>
      </w:r>
      <w:hyperlink r:id="rId99">
        <w:r>
          <w:rPr>
            <w:color w:val="0000FF"/>
            <w:u w:val="single"/>
          </w:rPr>
          <w:t>https://www.wikidata.org/wiki/Q1868040</w:t>
        </w:r>
      </w:hyperlink>
      <w:r>
        <w:rPr>
          <w:color w:val="000000"/>
        </w:rPr>
        <w:t xml:space="preserve"> </w:t>
      </w:r>
      <w:r>
        <w:rPr>
          <w:color w:val="000000"/>
        </w:rPr>
        <w:br/>
        <w:t xml:space="preserve">ISBN: </w:t>
      </w:r>
      <w:hyperlink r:id="rId100">
        <w:r>
          <w:rPr>
            <w:color w:val="0000FF"/>
            <w:u w:val="single"/>
          </w:rPr>
          <w:t>9783161484100</w:t>
        </w:r>
      </w:hyperlink>
    </w:p>
    <w:p w14:paraId="00000072" w14:textId="77777777" w:rsidR="009320B4" w:rsidRDefault="007C2BCB">
      <w:pPr>
        <w:pBdr>
          <w:top w:val="nil"/>
          <w:left w:val="nil"/>
          <w:bottom w:val="nil"/>
          <w:right w:val="nil"/>
          <w:between w:val="nil"/>
        </w:pBdr>
        <w:rPr>
          <w:color w:val="000000"/>
        </w:rPr>
      </w:pPr>
      <w:bookmarkStart w:id="271" w:name="bookmark=id.2grqrue" w:colFirst="0" w:colLast="0"/>
      <w:bookmarkEnd w:id="271"/>
      <w:r>
        <w:rPr>
          <w:color w:val="000000"/>
        </w:rPr>
        <w:t xml:space="preserve">25. </w:t>
      </w:r>
      <w:r>
        <w:rPr>
          <w:b/>
          <w:color w:val="000000"/>
        </w:rPr>
        <w:t>Neuronal diversity and convergence in a visual system developmental atlas</w:t>
      </w:r>
      <w:r>
        <w:rPr>
          <w:color w:val="000000"/>
        </w:rPr>
        <w:t xml:space="preserve"> </w:t>
      </w:r>
      <w:r>
        <w:rPr>
          <w:color w:val="000000"/>
        </w:rPr>
        <w:br/>
        <w:t>Mehmet Neset Özel, Félix Simon, Shadi Jafari, Isabel Holguera, Yen-Chung Chen, Najate Benhra, Rana Naja El-Danaf, Katarina Kapuralin, Jennifer Amy Malin, Nikolaos Konstantinides, Claude Desplan</w:t>
      </w:r>
      <w:r>
        <w:rPr>
          <w:color w:val="000000"/>
        </w:rPr>
        <w:br/>
      </w:r>
      <w:r>
        <w:rPr>
          <w:i/>
          <w:color w:val="000000"/>
        </w:rPr>
        <w:lastRenderedPageBreak/>
        <w:t>Nature</w:t>
      </w:r>
      <w:r>
        <w:rPr>
          <w:color w:val="000000"/>
        </w:rPr>
        <w:t xml:space="preserve"> (2020-11-04) </w:t>
      </w:r>
      <w:hyperlink r:id="rId101">
        <w:r>
          <w:rPr>
            <w:color w:val="0000FF"/>
            <w:u w:val="single"/>
          </w:rPr>
          <w:t>https://www.wikidata.org/wiki/Q101226729</w:t>
        </w:r>
      </w:hyperlink>
      <w:r>
        <w:rPr>
          <w:color w:val="000000"/>
        </w:rPr>
        <w:t xml:space="preserve"> </w:t>
      </w:r>
      <w:r>
        <w:rPr>
          <w:color w:val="000000"/>
        </w:rPr>
        <w:br/>
        <w:t xml:space="preserve">DOI: </w:t>
      </w:r>
      <w:hyperlink r:id="rId102">
        <w:r>
          <w:rPr>
            <w:color w:val="0000FF"/>
            <w:u w:val="single"/>
          </w:rPr>
          <w:t>10.1038/s41586-020-2879-3</w:t>
        </w:r>
      </w:hyperlink>
    </w:p>
    <w:p w14:paraId="00000073" w14:textId="77777777" w:rsidR="009320B4" w:rsidRDefault="007C2BCB">
      <w:pPr>
        <w:pBdr>
          <w:top w:val="nil"/>
          <w:left w:val="nil"/>
          <w:bottom w:val="nil"/>
          <w:right w:val="nil"/>
          <w:between w:val="nil"/>
        </w:pBdr>
        <w:rPr>
          <w:color w:val="000000"/>
        </w:rPr>
      </w:pPr>
      <w:bookmarkStart w:id="272" w:name="bookmark=id.vx1227" w:colFirst="0" w:colLast="0"/>
      <w:bookmarkEnd w:id="272"/>
      <w:r>
        <w:rPr>
          <w:color w:val="000000"/>
        </w:rPr>
        <w:t xml:space="preserve">26. </w:t>
      </w:r>
      <w:r>
        <w:rPr>
          <w:b/>
          <w:color w:val="000000"/>
        </w:rPr>
        <w:t>The neuronal organization of the retina.</w:t>
      </w:r>
      <w:r>
        <w:rPr>
          <w:color w:val="000000"/>
        </w:rPr>
        <w:t xml:space="preserve"> </w:t>
      </w:r>
      <w:r>
        <w:rPr>
          <w:color w:val="000000"/>
        </w:rPr>
        <w:br/>
        <w:t>Richard H. Masland</w:t>
      </w:r>
      <w:r>
        <w:rPr>
          <w:color w:val="000000"/>
        </w:rPr>
        <w:br/>
      </w:r>
      <w:r>
        <w:rPr>
          <w:i/>
          <w:color w:val="000000"/>
        </w:rPr>
        <w:t>Neuron</w:t>
      </w:r>
      <w:r>
        <w:rPr>
          <w:color w:val="000000"/>
        </w:rPr>
        <w:t xml:space="preserve"> (2012-10-17) </w:t>
      </w:r>
      <w:hyperlink r:id="rId103">
        <w:r>
          <w:rPr>
            <w:color w:val="0000FF"/>
            <w:u w:val="single"/>
          </w:rPr>
          <w:t>https://www.wikidata.org/wiki/Q34307217</w:t>
        </w:r>
      </w:hyperlink>
      <w:r>
        <w:rPr>
          <w:color w:val="000000"/>
        </w:rPr>
        <w:t xml:space="preserve"> </w:t>
      </w:r>
      <w:r>
        <w:rPr>
          <w:color w:val="000000"/>
        </w:rPr>
        <w:br/>
        <w:t xml:space="preserve">DOI: </w:t>
      </w:r>
      <w:hyperlink r:id="rId104">
        <w:r>
          <w:rPr>
            <w:color w:val="0000FF"/>
            <w:u w:val="single"/>
          </w:rPr>
          <w:t>10.1016/j.neuron.2012.10.002</w:t>
        </w:r>
      </w:hyperlink>
    </w:p>
    <w:bookmarkStart w:id="273" w:name="bookmark=id.3fwokq0" w:colFirst="0" w:colLast="0"/>
    <w:bookmarkEnd w:id="273"/>
    <w:p w14:paraId="00000074" w14:textId="77777777" w:rsidR="009320B4" w:rsidRDefault="00A17EFC">
      <w:pPr>
        <w:pBdr>
          <w:top w:val="nil"/>
          <w:left w:val="nil"/>
          <w:bottom w:val="nil"/>
          <w:right w:val="nil"/>
          <w:between w:val="nil"/>
        </w:pBdr>
        <w:rPr>
          <w:color w:val="000000"/>
        </w:rPr>
      </w:pPr>
      <w:sdt>
        <w:sdtPr>
          <w:tag w:val="goog_rdk_82"/>
          <w:id w:val="-2080736403"/>
        </w:sdtPr>
        <w:sdtEndPr/>
        <w:sdtContent>
          <w:commentRangeStart w:id="274"/>
        </w:sdtContent>
      </w:sdt>
      <w:r w:rsidR="007C2BCB">
        <w:rPr>
          <w:color w:val="000000"/>
        </w:rPr>
        <w:t xml:space="preserve">27. </w:t>
      </w:r>
      <w:r w:rsidR="007C2BCB">
        <w:rPr>
          <w:b/>
          <w:i/>
          <w:color w:val="000000"/>
        </w:rPr>
        <w:t>PhyloCode</w:t>
      </w:r>
      <w:r w:rsidR="007C2BCB">
        <w:rPr>
          <w:color w:val="000000"/>
        </w:rPr>
        <w:t xml:space="preserve"> </w:t>
      </w:r>
      <w:r w:rsidR="007C2BCB">
        <w:rPr>
          <w:color w:val="000000"/>
        </w:rPr>
        <w:br/>
        <w:t>Wikipedia</w:t>
      </w:r>
      <w:r w:rsidR="007C2BCB">
        <w:rPr>
          <w:color w:val="000000"/>
        </w:rPr>
        <w:br/>
        <w:t xml:space="preserve">(2020-11-09) </w:t>
      </w:r>
      <w:hyperlink r:id="rId105">
        <w:r w:rsidR="007C2BCB">
          <w:rPr>
            <w:color w:val="0000FF"/>
            <w:u w:val="single"/>
          </w:rPr>
          <w:t>https://en.wikipedia.org/w/index.php?title=PhyloCode&amp;oldid=987870644</w:t>
        </w:r>
      </w:hyperlink>
      <w:commentRangeEnd w:id="274"/>
      <w:r w:rsidR="007C2BCB">
        <w:commentReference w:id="274"/>
      </w:r>
    </w:p>
    <w:p w14:paraId="00000075" w14:textId="77777777" w:rsidR="009320B4" w:rsidRDefault="007C2BCB">
      <w:pPr>
        <w:pBdr>
          <w:top w:val="nil"/>
          <w:left w:val="nil"/>
          <w:bottom w:val="nil"/>
          <w:right w:val="nil"/>
          <w:between w:val="nil"/>
        </w:pBdr>
        <w:rPr>
          <w:color w:val="000000"/>
        </w:rPr>
      </w:pPr>
      <w:bookmarkStart w:id="275" w:name="bookmark=id.1v1yuxt" w:colFirst="0" w:colLast="0"/>
      <w:bookmarkEnd w:id="275"/>
      <w:r>
        <w:rPr>
          <w:color w:val="000000"/>
        </w:rPr>
        <w:t xml:space="preserve">28. </w:t>
      </w:r>
      <w:r>
        <w:rPr>
          <w:b/>
          <w:color w:val="000000"/>
        </w:rPr>
        <w:t>PhyloCode: Division I. Principles</w:t>
      </w:r>
      <w:r>
        <w:rPr>
          <w:color w:val="000000"/>
        </w:rPr>
        <w:t xml:space="preserve"> </w:t>
      </w:r>
      <w:hyperlink r:id="rId106">
        <w:r>
          <w:rPr>
            <w:color w:val="0000FF"/>
            <w:u w:val="single"/>
          </w:rPr>
          <w:t>http://phylonames.org/code/divisions/1/</w:t>
        </w:r>
      </w:hyperlink>
    </w:p>
    <w:p w14:paraId="00000076" w14:textId="77777777" w:rsidR="009320B4" w:rsidRDefault="007C2BCB">
      <w:pPr>
        <w:pBdr>
          <w:top w:val="nil"/>
          <w:left w:val="nil"/>
          <w:bottom w:val="nil"/>
          <w:right w:val="nil"/>
          <w:between w:val="nil"/>
        </w:pBdr>
        <w:rPr>
          <w:color w:val="000000"/>
        </w:rPr>
      </w:pPr>
      <w:bookmarkStart w:id="276" w:name="bookmark=id.4f1mdlm" w:colFirst="0" w:colLast="0"/>
      <w:bookmarkEnd w:id="276"/>
      <w:r>
        <w:rPr>
          <w:color w:val="000000"/>
        </w:rPr>
        <w:t xml:space="preserve">29. </w:t>
      </w:r>
      <w:r>
        <w:rPr>
          <w:b/>
          <w:color w:val="000000"/>
        </w:rPr>
        <w:t>The Generalizability Crisis</w:t>
      </w:r>
      <w:r>
        <w:rPr>
          <w:color w:val="000000"/>
        </w:rPr>
        <w:t xml:space="preserve"> </w:t>
      </w:r>
      <w:r>
        <w:rPr>
          <w:color w:val="000000"/>
        </w:rPr>
        <w:br/>
        <w:t>Tal Yarkoni</w:t>
      </w:r>
      <w:r>
        <w:rPr>
          <w:color w:val="000000"/>
        </w:rPr>
        <w:br/>
      </w:r>
      <w:r>
        <w:rPr>
          <w:i/>
          <w:color w:val="000000"/>
        </w:rPr>
        <w:t>Center for Open Science</w:t>
      </w:r>
      <w:r>
        <w:rPr>
          <w:color w:val="000000"/>
        </w:rPr>
        <w:t xml:space="preserve"> (2019-11-22) </w:t>
      </w:r>
      <w:hyperlink r:id="rId107">
        <w:r>
          <w:rPr>
            <w:color w:val="0000FF"/>
            <w:u w:val="single"/>
          </w:rPr>
          <w:t>https://doi.org/ggdf7h</w:t>
        </w:r>
      </w:hyperlink>
      <w:r>
        <w:rPr>
          <w:color w:val="000000"/>
        </w:rPr>
        <w:t xml:space="preserve"> </w:t>
      </w:r>
      <w:r>
        <w:rPr>
          <w:color w:val="000000"/>
        </w:rPr>
        <w:br/>
        <w:t xml:space="preserve">DOI: </w:t>
      </w:r>
      <w:hyperlink r:id="rId108">
        <w:r>
          <w:rPr>
            <w:color w:val="0000FF"/>
            <w:u w:val="single"/>
          </w:rPr>
          <w:t>10.31234/osf.io/jqw35</w:t>
        </w:r>
      </w:hyperlink>
    </w:p>
    <w:p w14:paraId="00000077" w14:textId="77777777" w:rsidR="009320B4" w:rsidRDefault="007C2BCB">
      <w:pPr>
        <w:pBdr>
          <w:top w:val="nil"/>
          <w:left w:val="nil"/>
          <w:bottom w:val="nil"/>
          <w:right w:val="nil"/>
          <w:between w:val="nil"/>
        </w:pBdr>
        <w:rPr>
          <w:color w:val="000000"/>
        </w:rPr>
      </w:pPr>
      <w:bookmarkStart w:id="277" w:name="bookmark=id.2u6wntf" w:colFirst="0" w:colLast="0"/>
      <w:bookmarkEnd w:id="277"/>
      <w:r>
        <w:rPr>
          <w:color w:val="000000"/>
        </w:rPr>
        <w:t xml:space="preserve">30. </w:t>
      </w:r>
      <w:r>
        <w:rPr>
          <w:b/>
          <w:color w:val="000000"/>
        </w:rPr>
        <w:t>CHETAH: a selective, hierarchical cell type identification method for single-cell RNA sequencing</w:t>
      </w:r>
      <w:r>
        <w:rPr>
          <w:color w:val="000000"/>
        </w:rPr>
        <w:t xml:space="preserve"> </w:t>
      </w:r>
      <w:r>
        <w:rPr>
          <w:color w:val="000000"/>
        </w:rPr>
        <w:br/>
        <w:t>Jurrian K de Kanter, Philip Lijnzaad, Tito Candelli, Thanasis Margaritis, Frank CP Holstege</w:t>
      </w:r>
      <w:r>
        <w:rPr>
          <w:color w:val="000000"/>
        </w:rPr>
        <w:br/>
      </w:r>
      <w:r>
        <w:rPr>
          <w:i/>
          <w:color w:val="000000"/>
        </w:rPr>
        <w:t>Nucleic Acids Research</w:t>
      </w:r>
      <w:r>
        <w:rPr>
          <w:color w:val="000000"/>
        </w:rPr>
        <w:t xml:space="preserve"> (2019-09-19) </w:t>
      </w:r>
      <w:hyperlink r:id="rId109">
        <w:r>
          <w:rPr>
            <w:color w:val="0000FF"/>
            <w:u w:val="single"/>
          </w:rPr>
          <w:t>https://doi.org/gg99dp</w:t>
        </w:r>
      </w:hyperlink>
      <w:r>
        <w:rPr>
          <w:color w:val="000000"/>
        </w:rPr>
        <w:t xml:space="preserve"> </w:t>
      </w:r>
      <w:r>
        <w:rPr>
          <w:color w:val="000000"/>
        </w:rPr>
        <w:br/>
        <w:t xml:space="preserve">DOI: </w:t>
      </w:r>
      <w:hyperlink r:id="rId110">
        <w:r>
          <w:rPr>
            <w:color w:val="0000FF"/>
            <w:u w:val="single"/>
          </w:rPr>
          <w:t>10.1093/nar/gkz543</w:t>
        </w:r>
      </w:hyperlink>
      <w:r>
        <w:rPr>
          <w:color w:val="000000"/>
        </w:rPr>
        <w:t xml:space="preserve"> · PMID: </w:t>
      </w:r>
      <w:hyperlink r:id="rId111">
        <w:r>
          <w:rPr>
            <w:color w:val="0000FF"/>
            <w:u w:val="single"/>
          </w:rPr>
          <w:t>31226206</w:t>
        </w:r>
      </w:hyperlink>
      <w:r>
        <w:rPr>
          <w:color w:val="000000"/>
        </w:rPr>
        <w:t xml:space="preserve"> · PMCID: </w:t>
      </w:r>
      <w:hyperlink r:id="rId112">
        <w:r>
          <w:rPr>
            <w:color w:val="0000FF"/>
            <w:u w:val="single"/>
          </w:rPr>
          <w:t>PMC6895264</w:t>
        </w:r>
      </w:hyperlink>
    </w:p>
    <w:p w14:paraId="00000078" w14:textId="77777777" w:rsidR="009320B4" w:rsidRDefault="007C2BCB">
      <w:pPr>
        <w:pBdr>
          <w:top w:val="nil"/>
          <w:left w:val="nil"/>
          <w:bottom w:val="nil"/>
          <w:right w:val="nil"/>
          <w:between w:val="nil"/>
        </w:pBdr>
        <w:rPr>
          <w:color w:val="000000"/>
        </w:rPr>
      </w:pPr>
      <w:bookmarkStart w:id="278" w:name="bookmark=id.19c6y18" w:colFirst="0" w:colLast="0"/>
      <w:bookmarkEnd w:id="278"/>
      <w:r>
        <w:rPr>
          <w:color w:val="000000"/>
        </w:rPr>
        <w:t xml:space="preserve">31. </w:t>
      </w:r>
      <w:r>
        <w:rPr>
          <w:b/>
          <w:color w:val="000000"/>
        </w:rPr>
        <w:t>Mapping the transcriptional diversity of genetically and anatomically defined cell populations in the mouse brain</w:t>
      </w:r>
      <w:r>
        <w:rPr>
          <w:color w:val="000000"/>
        </w:rPr>
        <w:t xml:space="preserve"> </w:t>
      </w:r>
      <w:r>
        <w:rPr>
          <w:color w:val="000000"/>
        </w:rPr>
        <w:br/>
        <w:t>Ken Sugino, Erin Clark, Anton Schulmann, Yasuyuki Shima, Lihua Wang, David L Hunt, Bryan M Hooks, Dimitri Tränkner, Jayaram Chandrashekar, Serge Picard, … Sacha B Nelson</w:t>
      </w:r>
      <w:r>
        <w:rPr>
          <w:color w:val="000000"/>
        </w:rPr>
        <w:br/>
      </w:r>
      <w:r>
        <w:rPr>
          <w:i/>
          <w:color w:val="000000"/>
        </w:rPr>
        <w:t>eLife</w:t>
      </w:r>
      <w:r>
        <w:rPr>
          <w:color w:val="000000"/>
        </w:rPr>
        <w:t xml:space="preserve"> (2019-04-12) </w:t>
      </w:r>
      <w:hyperlink r:id="rId113">
        <w:r>
          <w:rPr>
            <w:color w:val="0000FF"/>
            <w:u w:val="single"/>
          </w:rPr>
          <w:t>https://doi.org/ghbc3p</w:t>
        </w:r>
      </w:hyperlink>
      <w:r>
        <w:rPr>
          <w:color w:val="000000"/>
        </w:rPr>
        <w:t xml:space="preserve"> </w:t>
      </w:r>
      <w:r>
        <w:rPr>
          <w:color w:val="000000"/>
        </w:rPr>
        <w:br/>
        <w:t xml:space="preserve">DOI: </w:t>
      </w:r>
      <w:hyperlink r:id="rId114">
        <w:r>
          <w:rPr>
            <w:color w:val="0000FF"/>
            <w:u w:val="single"/>
          </w:rPr>
          <w:t>10.7554/elife.38619</w:t>
        </w:r>
      </w:hyperlink>
      <w:r>
        <w:rPr>
          <w:color w:val="000000"/>
        </w:rPr>
        <w:t xml:space="preserve"> · PMID: </w:t>
      </w:r>
      <w:hyperlink r:id="rId115">
        <w:r>
          <w:rPr>
            <w:color w:val="0000FF"/>
            <w:u w:val="single"/>
          </w:rPr>
          <w:t>30977723</w:t>
        </w:r>
      </w:hyperlink>
      <w:r>
        <w:rPr>
          <w:color w:val="000000"/>
        </w:rPr>
        <w:t xml:space="preserve"> · PMCID: </w:t>
      </w:r>
      <w:hyperlink r:id="rId116">
        <w:r>
          <w:rPr>
            <w:color w:val="0000FF"/>
            <w:u w:val="single"/>
          </w:rPr>
          <w:t>PMC6499542</w:t>
        </w:r>
      </w:hyperlink>
    </w:p>
    <w:p w14:paraId="00000079" w14:textId="77777777" w:rsidR="009320B4" w:rsidRDefault="007C2BCB">
      <w:pPr>
        <w:pBdr>
          <w:top w:val="nil"/>
          <w:left w:val="nil"/>
          <w:bottom w:val="nil"/>
          <w:right w:val="nil"/>
          <w:between w:val="nil"/>
        </w:pBdr>
        <w:rPr>
          <w:color w:val="000000"/>
        </w:rPr>
      </w:pPr>
      <w:bookmarkStart w:id="279" w:name="bookmark=id.3tbugp1" w:colFirst="0" w:colLast="0"/>
      <w:bookmarkEnd w:id="279"/>
      <w:r>
        <w:rPr>
          <w:color w:val="000000"/>
        </w:rPr>
        <w:t xml:space="preserve">32. </w:t>
      </w:r>
      <w:r>
        <w:rPr>
          <w:b/>
          <w:color w:val="000000"/>
        </w:rPr>
        <w:t>How Single-Cell Genomics Is Changing Evolutionary and Developmental Biology</w:t>
      </w:r>
      <w:r>
        <w:rPr>
          <w:color w:val="000000"/>
        </w:rPr>
        <w:t xml:space="preserve"> </w:t>
      </w:r>
      <w:r>
        <w:rPr>
          <w:color w:val="000000"/>
        </w:rPr>
        <w:br/>
        <w:t>John C. Marioni, Detlev Arendt</w:t>
      </w:r>
      <w:r>
        <w:rPr>
          <w:color w:val="000000"/>
        </w:rPr>
        <w:br/>
      </w:r>
      <w:r>
        <w:rPr>
          <w:i/>
          <w:color w:val="000000"/>
        </w:rPr>
        <w:t>Annual Review of Cell and Developmental Biology</w:t>
      </w:r>
      <w:r>
        <w:rPr>
          <w:color w:val="000000"/>
        </w:rPr>
        <w:t xml:space="preserve"> (2017-10-06) </w:t>
      </w:r>
      <w:hyperlink r:id="rId117">
        <w:r>
          <w:rPr>
            <w:color w:val="0000FF"/>
            <w:u w:val="single"/>
          </w:rPr>
          <w:t>https://doi.org/ggb632</w:t>
        </w:r>
      </w:hyperlink>
      <w:r>
        <w:rPr>
          <w:color w:val="000000"/>
        </w:rPr>
        <w:t xml:space="preserve"> </w:t>
      </w:r>
      <w:r>
        <w:rPr>
          <w:color w:val="000000"/>
        </w:rPr>
        <w:br/>
        <w:t xml:space="preserve">DOI: </w:t>
      </w:r>
      <w:hyperlink r:id="rId118">
        <w:r>
          <w:rPr>
            <w:color w:val="0000FF"/>
            <w:u w:val="single"/>
          </w:rPr>
          <w:t>10.1146/annurev-cellbio-100616-060818</w:t>
        </w:r>
      </w:hyperlink>
      <w:r>
        <w:rPr>
          <w:color w:val="000000"/>
        </w:rPr>
        <w:t xml:space="preserve"> · PMID: </w:t>
      </w:r>
      <w:hyperlink r:id="rId119">
        <w:r>
          <w:rPr>
            <w:color w:val="0000FF"/>
            <w:u w:val="single"/>
          </w:rPr>
          <w:t>28813177</w:t>
        </w:r>
      </w:hyperlink>
    </w:p>
    <w:p w14:paraId="0000007A" w14:textId="77777777" w:rsidR="009320B4" w:rsidRDefault="007C2BCB">
      <w:pPr>
        <w:pBdr>
          <w:top w:val="nil"/>
          <w:left w:val="nil"/>
          <w:bottom w:val="nil"/>
          <w:right w:val="nil"/>
          <w:between w:val="nil"/>
        </w:pBdr>
        <w:rPr>
          <w:color w:val="000000"/>
        </w:rPr>
      </w:pPr>
      <w:bookmarkStart w:id="280" w:name="bookmark=id.28h4qwu" w:colFirst="0" w:colLast="0"/>
      <w:bookmarkEnd w:id="280"/>
      <w:r>
        <w:rPr>
          <w:color w:val="000000"/>
        </w:rPr>
        <w:t xml:space="preserve">33. </w:t>
      </w:r>
      <w:r>
        <w:rPr>
          <w:b/>
          <w:color w:val="000000"/>
        </w:rPr>
        <w:t>Cell type discovery using single-cell transcriptomics: implications for ontological representation.</w:t>
      </w:r>
      <w:r>
        <w:rPr>
          <w:color w:val="000000"/>
        </w:rPr>
        <w:t xml:space="preserve"> </w:t>
      </w:r>
      <w:r>
        <w:rPr>
          <w:color w:val="000000"/>
        </w:rPr>
        <w:br/>
        <w:t>Brian D Aevermann, Mark Novotny, Trygve Bakken, Jeremy A Miller, Alexander D Diehl, David Osumi-Sutherland, Roger S Lasken, Ed S Lein, Richard H Scheuermann</w:t>
      </w:r>
      <w:r>
        <w:rPr>
          <w:color w:val="000000"/>
        </w:rPr>
        <w:br/>
      </w:r>
      <w:r>
        <w:rPr>
          <w:i/>
          <w:color w:val="000000"/>
        </w:rPr>
        <w:t>Human molecular genetics</w:t>
      </w:r>
      <w:r>
        <w:rPr>
          <w:color w:val="000000"/>
        </w:rPr>
        <w:t xml:space="preserve"> (2018-05-01) </w:t>
      </w:r>
      <w:hyperlink r:id="rId120">
        <w:r>
          <w:rPr>
            <w:color w:val="0000FF"/>
            <w:u w:val="single"/>
          </w:rPr>
          <w:t>https://www.ncbi.nlm.nih.gov/pubmed/29590361</w:t>
        </w:r>
      </w:hyperlink>
      <w:r>
        <w:rPr>
          <w:color w:val="000000"/>
        </w:rPr>
        <w:t xml:space="preserve"> </w:t>
      </w:r>
      <w:r>
        <w:rPr>
          <w:color w:val="000000"/>
        </w:rPr>
        <w:br/>
        <w:t xml:space="preserve">DOI: </w:t>
      </w:r>
      <w:hyperlink r:id="rId121">
        <w:r>
          <w:rPr>
            <w:color w:val="0000FF"/>
            <w:u w:val="single"/>
          </w:rPr>
          <w:t>10.1093/hmg/ddy100</w:t>
        </w:r>
      </w:hyperlink>
      <w:r>
        <w:rPr>
          <w:color w:val="000000"/>
        </w:rPr>
        <w:t xml:space="preserve"> · PMID: </w:t>
      </w:r>
      <w:hyperlink r:id="rId122">
        <w:r>
          <w:rPr>
            <w:color w:val="0000FF"/>
            <w:u w:val="single"/>
          </w:rPr>
          <w:t>29590361</w:t>
        </w:r>
      </w:hyperlink>
      <w:r>
        <w:rPr>
          <w:color w:val="000000"/>
        </w:rPr>
        <w:t xml:space="preserve"> · PMCID: </w:t>
      </w:r>
      <w:hyperlink r:id="rId123">
        <w:r>
          <w:rPr>
            <w:color w:val="0000FF"/>
            <w:u w:val="single"/>
          </w:rPr>
          <w:t>PMC5946857</w:t>
        </w:r>
      </w:hyperlink>
    </w:p>
    <w:p w14:paraId="0000007B" w14:textId="77777777" w:rsidR="009320B4" w:rsidRDefault="007C2BCB">
      <w:pPr>
        <w:pBdr>
          <w:top w:val="nil"/>
          <w:left w:val="nil"/>
          <w:bottom w:val="nil"/>
          <w:right w:val="nil"/>
          <w:between w:val="nil"/>
        </w:pBdr>
        <w:rPr>
          <w:color w:val="000000"/>
        </w:rPr>
      </w:pPr>
      <w:bookmarkStart w:id="281" w:name="bookmark=id.nmf14n" w:colFirst="0" w:colLast="0"/>
      <w:bookmarkEnd w:id="281"/>
      <w:r>
        <w:rPr>
          <w:color w:val="000000"/>
        </w:rPr>
        <w:t xml:space="preserve">34. </w:t>
      </w:r>
      <w:r>
        <w:rPr>
          <w:b/>
          <w:color w:val="000000"/>
        </w:rPr>
        <w:t>A revised airway epithelial hierarchy includes CFTR-expressing ionocytes</w:t>
      </w:r>
      <w:r>
        <w:rPr>
          <w:color w:val="000000"/>
        </w:rPr>
        <w:t xml:space="preserve"> </w:t>
      </w:r>
      <w:r>
        <w:rPr>
          <w:color w:val="000000"/>
        </w:rPr>
        <w:br/>
        <w:t>Daniel T. Montoro, Adam L. Haber, Moshe Biton, Vladimir Vinarsky, Brian Lin, Susan E. Birket, Feng Yuan, Sijia Chen, Hui Min Leung, Jorge Villoria, … Jayaraj Rajagopal</w:t>
      </w:r>
      <w:r>
        <w:rPr>
          <w:color w:val="000000"/>
        </w:rPr>
        <w:br/>
      </w:r>
      <w:r>
        <w:rPr>
          <w:i/>
          <w:color w:val="000000"/>
        </w:rPr>
        <w:lastRenderedPageBreak/>
        <w:t>Nature</w:t>
      </w:r>
      <w:r>
        <w:rPr>
          <w:color w:val="000000"/>
        </w:rPr>
        <w:t xml:space="preserve"> (2018-08-01) </w:t>
      </w:r>
      <w:hyperlink r:id="rId124">
        <w:r>
          <w:rPr>
            <w:color w:val="0000FF"/>
            <w:u w:val="single"/>
          </w:rPr>
          <w:t>https://doi.org/gdwskh</w:t>
        </w:r>
      </w:hyperlink>
      <w:r>
        <w:rPr>
          <w:color w:val="000000"/>
        </w:rPr>
        <w:t xml:space="preserve"> </w:t>
      </w:r>
      <w:r>
        <w:rPr>
          <w:color w:val="000000"/>
        </w:rPr>
        <w:br/>
        <w:t xml:space="preserve">DOI: </w:t>
      </w:r>
      <w:hyperlink r:id="rId125">
        <w:r>
          <w:rPr>
            <w:color w:val="0000FF"/>
            <w:u w:val="single"/>
          </w:rPr>
          <w:t>10.1038/s41586-018-0393-7</w:t>
        </w:r>
      </w:hyperlink>
      <w:r>
        <w:rPr>
          <w:color w:val="000000"/>
        </w:rPr>
        <w:t xml:space="preserve"> · PMID: </w:t>
      </w:r>
      <w:hyperlink r:id="rId126">
        <w:r>
          <w:rPr>
            <w:color w:val="0000FF"/>
            <w:u w:val="single"/>
          </w:rPr>
          <w:t>30069044</w:t>
        </w:r>
      </w:hyperlink>
      <w:r>
        <w:rPr>
          <w:color w:val="000000"/>
        </w:rPr>
        <w:t xml:space="preserve"> · PMCID: </w:t>
      </w:r>
      <w:hyperlink r:id="rId127">
        <w:r>
          <w:rPr>
            <w:color w:val="0000FF"/>
            <w:u w:val="single"/>
          </w:rPr>
          <w:t>PMC6295155</w:t>
        </w:r>
      </w:hyperlink>
    </w:p>
    <w:p w14:paraId="0000007C" w14:textId="77777777" w:rsidR="009320B4" w:rsidRDefault="007C2BCB">
      <w:pPr>
        <w:pBdr>
          <w:top w:val="nil"/>
          <w:left w:val="nil"/>
          <w:bottom w:val="nil"/>
          <w:right w:val="nil"/>
          <w:between w:val="nil"/>
        </w:pBdr>
        <w:rPr>
          <w:color w:val="000000"/>
        </w:rPr>
      </w:pPr>
      <w:bookmarkStart w:id="282" w:name="bookmark=id.37m2jsg" w:colFirst="0" w:colLast="0"/>
      <w:bookmarkEnd w:id="282"/>
      <w:r>
        <w:rPr>
          <w:color w:val="000000"/>
        </w:rPr>
        <w:t xml:space="preserve">35. </w:t>
      </w:r>
      <w:r>
        <w:rPr>
          <w:b/>
          <w:color w:val="000000"/>
        </w:rPr>
        <w:t>A single-cell atlas of the airway epithelium reveals the CFTR-rich pulmonary ionocyte</w:t>
      </w:r>
      <w:r>
        <w:rPr>
          <w:color w:val="000000"/>
        </w:rPr>
        <w:t xml:space="preserve"> </w:t>
      </w:r>
      <w:r>
        <w:rPr>
          <w:color w:val="000000"/>
        </w:rPr>
        <w:br/>
        <w:t>Lindsey W. Plasschaert, Rapolas Žilionis, Rayman Choo-Wing, Virginia Savova, Judith Knehr, Guglielmo Roma, Allon M. Klein, Aron B. Jaffe</w:t>
      </w:r>
      <w:r>
        <w:rPr>
          <w:color w:val="000000"/>
        </w:rPr>
        <w:br/>
      </w:r>
      <w:r>
        <w:rPr>
          <w:i/>
          <w:color w:val="000000"/>
        </w:rPr>
        <w:t>Nature</w:t>
      </w:r>
      <w:r>
        <w:rPr>
          <w:color w:val="000000"/>
        </w:rPr>
        <w:t xml:space="preserve"> (2018-08-01) </w:t>
      </w:r>
      <w:hyperlink r:id="rId128">
        <w:r>
          <w:rPr>
            <w:color w:val="0000FF"/>
            <w:u w:val="single"/>
          </w:rPr>
          <w:t>https://doi.org/gdwsj7</w:t>
        </w:r>
      </w:hyperlink>
      <w:r>
        <w:rPr>
          <w:color w:val="000000"/>
        </w:rPr>
        <w:t xml:space="preserve"> </w:t>
      </w:r>
      <w:r>
        <w:rPr>
          <w:color w:val="000000"/>
        </w:rPr>
        <w:br/>
        <w:t xml:space="preserve">DOI: </w:t>
      </w:r>
      <w:hyperlink r:id="rId129">
        <w:r>
          <w:rPr>
            <w:color w:val="0000FF"/>
            <w:u w:val="single"/>
          </w:rPr>
          <w:t>10.1038/s41586-018-0394-6</w:t>
        </w:r>
      </w:hyperlink>
      <w:r>
        <w:rPr>
          <w:color w:val="000000"/>
        </w:rPr>
        <w:t xml:space="preserve"> · PMID: </w:t>
      </w:r>
      <w:hyperlink r:id="rId130">
        <w:r>
          <w:rPr>
            <w:color w:val="0000FF"/>
            <w:u w:val="single"/>
          </w:rPr>
          <w:t>30069046</w:t>
        </w:r>
      </w:hyperlink>
      <w:r>
        <w:rPr>
          <w:color w:val="000000"/>
        </w:rPr>
        <w:t xml:space="preserve"> · PMCID: </w:t>
      </w:r>
      <w:hyperlink r:id="rId131">
        <w:r>
          <w:rPr>
            <w:color w:val="0000FF"/>
            <w:u w:val="single"/>
          </w:rPr>
          <w:t>PMC6108322</w:t>
        </w:r>
      </w:hyperlink>
    </w:p>
    <w:p w14:paraId="0000007D" w14:textId="77777777" w:rsidR="009320B4" w:rsidRDefault="007C2BCB">
      <w:pPr>
        <w:pBdr>
          <w:top w:val="nil"/>
          <w:left w:val="nil"/>
          <w:bottom w:val="nil"/>
          <w:right w:val="nil"/>
          <w:between w:val="nil"/>
        </w:pBdr>
        <w:rPr>
          <w:color w:val="000000"/>
        </w:rPr>
      </w:pPr>
      <w:bookmarkStart w:id="283" w:name="bookmark=id.1mrcu09" w:colFirst="0" w:colLast="0"/>
      <w:bookmarkEnd w:id="283"/>
      <w:r>
        <w:rPr>
          <w:color w:val="000000"/>
        </w:rPr>
        <w:t xml:space="preserve">36. </w:t>
      </w:r>
      <w:r>
        <w:rPr>
          <w:b/>
          <w:color w:val="000000"/>
        </w:rPr>
        <w:t>Single-cell RNA-seq reveals new types of human blood dendritic cells, monocytes, and progenitors</w:t>
      </w:r>
      <w:r>
        <w:rPr>
          <w:color w:val="000000"/>
        </w:rPr>
        <w:t xml:space="preserve"> </w:t>
      </w:r>
      <w:r>
        <w:rPr>
          <w:color w:val="000000"/>
        </w:rPr>
        <w:br/>
        <w:t>Alexandra-Chloé Villani, Rahul Satija, Gary Reynolds, Siranush Sarkizova, Karthik Shekhar, James Fletcher, Morgane Griesbeck, Andrew Butler, Shiwei Zheng, Suzan Lazo, … Nir Hacohen</w:t>
      </w:r>
      <w:r>
        <w:rPr>
          <w:color w:val="000000"/>
        </w:rPr>
        <w:br/>
      </w:r>
      <w:r>
        <w:rPr>
          <w:i/>
          <w:color w:val="000000"/>
        </w:rPr>
        <w:t>Science</w:t>
      </w:r>
      <w:r>
        <w:rPr>
          <w:color w:val="000000"/>
        </w:rPr>
        <w:t xml:space="preserve"> (2017-04-20) </w:t>
      </w:r>
      <w:hyperlink r:id="rId132">
        <w:r>
          <w:rPr>
            <w:color w:val="0000FF"/>
            <w:u w:val="single"/>
          </w:rPr>
          <w:t>https://doi.org/f94x5t</w:t>
        </w:r>
      </w:hyperlink>
      <w:r>
        <w:rPr>
          <w:color w:val="000000"/>
        </w:rPr>
        <w:t xml:space="preserve"> </w:t>
      </w:r>
      <w:r>
        <w:rPr>
          <w:color w:val="000000"/>
        </w:rPr>
        <w:br/>
        <w:t xml:space="preserve">DOI: </w:t>
      </w:r>
      <w:hyperlink r:id="rId133">
        <w:r>
          <w:rPr>
            <w:color w:val="0000FF"/>
            <w:u w:val="single"/>
          </w:rPr>
          <w:t>10.1126/science.aah4573</w:t>
        </w:r>
      </w:hyperlink>
      <w:r>
        <w:rPr>
          <w:color w:val="000000"/>
        </w:rPr>
        <w:t xml:space="preserve"> · PMID: </w:t>
      </w:r>
      <w:hyperlink r:id="rId134">
        <w:r>
          <w:rPr>
            <w:color w:val="0000FF"/>
            <w:u w:val="single"/>
          </w:rPr>
          <w:t>28428369</w:t>
        </w:r>
      </w:hyperlink>
      <w:r>
        <w:rPr>
          <w:color w:val="000000"/>
        </w:rPr>
        <w:t xml:space="preserve"> · PMCID: </w:t>
      </w:r>
      <w:hyperlink r:id="rId135">
        <w:r>
          <w:rPr>
            <w:color w:val="0000FF"/>
            <w:u w:val="single"/>
          </w:rPr>
          <w:t>PMC5775029</w:t>
        </w:r>
      </w:hyperlink>
    </w:p>
    <w:p w14:paraId="0000007E" w14:textId="77777777" w:rsidR="009320B4" w:rsidRDefault="007C2BCB">
      <w:pPr>
        <w:pBdr>
          <w:top w:val="nil"/>
          <w:left w:val="nil"/>
          <w:bottom w:val="nil"/>
          <w:right w:val="nil"/>
          <w:between w:val="nil"/>
        </w:pBdr>
        <w:rPr>
          <w:color w:val="000000"/>
        </w:rPr>
      </w:pPr>
      <w:bookmarkStart w:id="284" w:name="bookmark=id.46r0co2" w:colFirst="0" w:colLast="0"/>
      <w:bookmarkEnd w:id="284"/>
      <w:r>
        <w:rPr>
          <w:color w:val="000000"/>
        </w:rPr>
        <w:t xml:space="preserve">37. </w:t>
      </w:r>
      <w:r>
        <w:rPr>
          <w:b/>
          <w:color w:val="000000"/>
        </w:rPr>
        <w:t>An improved ontological representation of dendritic cells as a paradigm for all cell types</w:t>
      </w:r>
      <w:r>
        <w:rPr>
          <w:color w:val="000000"/>
        </w:rPr>
        <w:t xml:space="preserve"> </w:t>
      </w:r>
      <w:r>
        <w:rPr>
          <w:color w:val="000000"/>
        </w:rPr>
        <w:br/>
        <w:t>Anna Masci, Cecilia N Arighi, Alexander D Diehl, Anne E Lieberman, Chris Mungall, Richard H Scheuermann, Barry Smith, Lindsay G Cowell</w:t>
      </w:r>
      <w:r>
        <w:rPr>
          <w:color w:val="000000"/>
        </w:rPr>
        <w:br/>
      </w:r>
      <w:r>
        <w:rPr>
          <w:i/>
          <w:color w:val="000000"/>
        </w:rPr>
        <w:t>BMC Bioinformatics</w:t>
      </w:r>
      <w:r>
        <w:rPr>
          <w:color w:val="000000"/>
        </w:rPr>
        <w:t xml:space="preserve"> (2009) </w:t>
      </w:r>
      <w:hyperlink r:id="rId136">
        <w:r>
          <w:rPr>
            <w:color w:val="0000FF"/>
            <w:u w:val="single"/>
          </w:rPr>
          <w:t>https://doi.org/cpxdhs</w:t>
        </w:r>
      </w:hyperlink>
      <w:r>
        <w:rPr>
          <w:color w:val="000000"/>
        </w:rPr>
        <w:t xml:space="preserve"> </w:t>
      </w:r>
      <w:r>
        <w:rPr>
          <w:color w:val="000000"/>
        </w:rPr>
        <w:br/>
        <w:t xml:space="preserve">DOI: </w:t>
      </w:r>
      <w:hyperlink r:id="rId137">
        <w:r>
          <w:rPr>
            <w:color w:val="0000FF"/>
            <w:u w:val="single"/>
          </w:rPr>
          <w:t>10.1186/1471-2105-10-70</w:t>
        </w:r>
      </w:hyperlink>
      <w:r>
        <w:rPr>
          <w:color w:val="000000"/>
        </w:rPr>
        <w:t xml:space="preserve"> · PMID: </w:t>
      </w:r>
      <w:hyperlink r:id="rId138">
        <w:r>
          <w:rPr>
            <w:color w:val="0000FF"/>
            <w:u w:val="single"/>
          </w:rPr>
          <w:t>19243617</w:t>
        </w:r>
      </w:hyperlink>
      <w:r>
        <w:rPr>
          <w:color w:val="000000"/>
        </w:rPr>
        <w:t xml:space="preserve"> · PMCID: </w:t>
      </w:r>
      <w:hyperlink r:id="rId139">
        <w:r>
          <w:rPr>
            <w:color w:val="0000FF"/>
            <w:u w:val="single"/>
          </w:rPr>
          <w:t>PMC2662812</w:t>
        </w:r>
      </w:hyperlink>
    </w:p>
    <w:p w14:paraId="0000007F" w14:textId="77777777" w:rsidR="009320B4" w:rsidRDefault="007C2BCB">
      <w:pPr>
        <w:pBdr>
          <w:top w:val="nil"/>
          <w:left w:val="nil"/>
          <w:bottom w:val="nil"/>
          <w:right w:val="nil"/>
          <w:between w:val="nil"/>
        </w:pBdr>
        <w:rPr>
          <w:color w:val="000000"/>
        </w:rPr>
      </w:pPr>
      <w:bookmarkStart w:id="285" w:name="bookmark=id.2lwamvv" w:colFirst="0" w:colLast="0"/>
      <w:bookmarkEnd w:id="285"/>
      <w:r>
        <w:rPr>
          <w:color w:val="000000"/>
        </w:rPr>
        <w:t xml:space="preserve">38. </w:t>
      </w:r>
      <w:r>
        <w:rPr>
          <w:b/>
          <w:color w:val="000000"/>
        </w:rPr>
        <w:t>Hematopoietic cell types: Prototype for a revised cell ontology</w:t>
      </w:r>
      <w:r>
        <w:rPr>
          <w:color w:val="000000"/>
        </w:rPr>
        <w:t xml:space="preserve"> </w:t>
      </w:r>
      <w:r>
        <w:rPr>
          <w:color w:val="000000"/>
        </w:rPr>
        <w:br/>
        <w:t>Alexander D. Diehl, Alison Deckhut Augustine, Judith A. Blake, Lindsay G. Cowell, Elizabeth S. Gold, Timothy A. Gondré-Lewis, Anna Maria Masci, Terrence F. Meehan, Penelope A. Morel, Anastasia Nijnik, … Christopher J. Mungall</w:t>
      </w:r>
      <w:r>
        <w:rPr>
          <w:color w:val="000000"/>
        </w:rPr>
        <w:br/>
      </w:r>
      <w:r>
        <w:rPr>
          <w:i/>
          <w:color w:val="000000"/>
        </w:rPr>
        <w:t>Journal of Biomedical Informatics</w:t>
      </w:r>
      <w:r>
        <w:rPr>
          <w:color w:val="000000"/>
        </w:rPr>
        <w:t xml:space="preserve"> (2011-02) </w:t>
      </w:r>
      <w:hyperlink r:id="rId140">
        <w:r>
          <w:rPr>
            <w:color w:val="0000FF"/>
            <w:u w:val="single"/>
          </w:rPr>
          <w:t>https://doi.org/c6dmmh</w:t>
        </w:r>
      </w:hyperlink>
      <w:r>
        <w:rPr>
          <w:color w:val="000000"/>
        </w:rPr>
        <w:t xml:space="preserve"> </w:t>
      </w:r>
      <w:r>
        <w:rPr>
          <w:color w:val="000000"/>
        </w:rPr>
        <w:br/>
        <w:t xml:space="preserve">DOI: </w:t>
      </w:r>
      <w:hyperlink r:id="rId141">
        <w:r>
          <w:rPr>
            <w:color w:val="0000FF"/>
            <w:u w:val="single"/>
          </w:rPr>
          <w:t>10.1016/j.jbi.2010.01.006</w:t>
        </w:r>
      </w:hyperlink>
      <w:r>
        <w:rPr>
          <w:color w:val="000000"/>
        </w:rPr>
        <w:t xml:space="preserve"> · PMID: </w:t>
      </w:r>
      <w:hyperlink r:id="rId142">
        <w:r>
          <w:rPr>
            <w:color w:val="0000FF"/>
            <w:u w:val="single"/>
          </w:rPr>
          <w:t>20123131</w:t>
        </w:r>
      </w:hyperlink>
      <w:r>
        <w:rPr>
          <w:color w:val="000000"/>
        </w:rPr>
        <w:t xml:space="preserve"> · PMCID: </w:t>
      </w:r>
      <w:hyperlink r:id="rId143">
        <w:r>
          <w:rPr>
            <w:color w:val="0000FF"/>
            <w:u w:val="single"/>
          </w:rPr>
          <w:t>PMC2892030</w:t>
        </w:r>
      </w:hyperlink>
    </w:p>
    <w:p w14:paraId="00000080" w14:textId="77777777" w:rsidR="009320B4" w:rsidRDefault="007C2BCB">
      <w:pPr>
        <w:pBdr>
          <w:top w:val="nil"/>
          <w:left w:val="nil"/>
          <w:bottom w:val="nil"/>
          <w:right w:val="nil"/>
          <w:between w:val="nil"/>
        </w:pBdr>
        <w:rPr>
          <w:color w:val="000000"/>
        </w:rPr>
      </w:pPr>
      <w:bookmarkStart w:id="286" w:name="bookmark=id.111kx3o" w:colFirst="0" w:colLast="0"/>
      <w:bookmarkEnd w:id="286"/>
      <w:r>
        <w:rPr>
          <w:color w:val="000000"/>
        </w:rPr>
        <w:t xml:space="preserve">39. </w:t>
      </w:r>
      <w:r>
        <w:rPr>
          <w:b/>
          <w:color w:val="000000"/>
        </w:rPr>
        <w:t>Toward principles for the design of ontologies used for knowledge sharing?</w:t>
      </w:r>
      <w:r>
        <w:rPr>
          <w:color w:val="000000"/>
        </w:rPr>
        <w:t xml:space="preserve"> </w:t>
      </w:r>
      <w:r>
        <w:rPr>
          <w:color w:val="000000"/>
        </w:rPr>
        <w:br/>
        <w:t>Thomas R. Gruber</w:t>
      </w:r>
      <w:r>
        <w:rPr>
          <w:color w:val="000000"/>
        </w:rPr>
        <w:br/>
      </w:r>
      <w:r>
        <w:rPr>
          <w:i/>
          <w:color w:val="000000"/>
        </w:rPr>
        <w:t>International Journal of Human-Computer Studies</w:t>
      </w:r>
      <w:r>
        <w:rPr>
          <w:color w:val="000000"/>
        </w:rPr>
        <w:t xml:space="preserve"> (1995-11-01) </w:t>
      </w:r>
      <w:hyperlink r:id="rId144">
        <w:r>
          <w:rPr>
            <w:color w:val="0000FF"/>
            <w:u w:val="single"/>
          </w:rPr>
          <w:t>https://www.wikidata.org/wiki/Q47303277</w:t>
        </w:r>
      </w:hyperlink>
      <w:r>
        <w:rPr>
          <w:color w:val="000000"/>
        </w:rPr>
        <w:t xml:space="preserve"> </w:t>
      </w:r>
      <w:r>
        <w:rPr>
          <w:color w:val="000000"/>
        </w:rPr>
        <w:br/>
        <w:t xml:space="preserve">DOI: </w:t>
      </w:r>
      <w:hyperlink r:id="rId145">
        <w:r>
          <w:rPr>
            <w:color w:val="0000FF"/>
            <w:u w:val="single"/>
          </w:rPr>
          <w:t>10.1006/ijhc.1995.1081</w:t>
        </w:r>
      </w:hyperlink>
    </w:p>
    <w:p w14:paraId="00000081" w14:textId="77777777" w:rsidR="009320B4" w:rsidRDefault="007C2BCB">
      <w:pPr>
        <w:pBdr>
          <w:top w:val="nil"/>
          <w:left w:val="nil"/>
          <w:bottom w:val="nil"/>
          <w:right w:val="nil"/>
          <w:between w:val="nil"/>
        </w:pBdr>
        <w:rPr>
          <w:color w:val="000000"/>
        </w:rPr>
      </w:pPr>
      <w:bookmarkStart w:id="287" w:name="bookmark=id.3l18frh" w:colFirst="0" w:colLast="0"/>
      <w:bookmarkEnd w:id="287"/>
      <w:r>
        <w:rPr>
          <w:color w:val="000000"/>
        </w:rPr>
        <w:t xml:space="preserve">40. </w:t>
      </w:r>
      <w:r>
        <w:rPr>
          <w:b/>
          <w:color w:val="000000"/>
        </w:rPr>
        <w:t>The challenges of big data biology</w:t>
      </w:r>
      <w:r>
        <w:rPr>
          <w:color w:val="000000"/>
        </w:rPr>
        <w:t xml:space="preserve"> </w:t>
      </w:r>
      <w:r>
        <w:rPr>
          <w:color w:val="000000"/>
        </w:rPr>
        <w:br/>
        <w:t>Sabina Leonelli</w:t>
      </w:r>
      <w:r>
        <w:rPr>
          <w:color w:val="000000"/>
        </w:rPr>
        <w:br/>
      </w:r>
      <w:r>
        <w:rPr>
          <w:i/>
          <w:color w:val="000000"/>
        </w:rPr>
        <w:t>eLife</w:t>
      </w:r>
      <w:r>
        <w:rPr>
          <w:color w:val="000000"/>
        </w:rPr>
        <w:t xml:space="preserve"> (2019-04-05) </w:t>
      </w:r>
      <w:hyperlink r:id="rId146">
        <w:r>
          <w:rPr>
            <w:color w:val="0000FF"/>
            <w:u w:val="single"/>
          </w:rPr>
          <w:t>https://doi.org/gfzw8q</w:t>
        </w:r>
      </w:hyperlink>
      <w:r>
        <w:rPr>
          <w:color w:val="000000"/>
        </w:rPr>
        <w:t xml:space="preserve"> </w:t>
      </w:r>
      <w:r>
        <w:rPr>
          <w:color w:val="000000"/>
        </w:rPr>
        <w:br/>
        <w:t xml:space="preserve">DOI: </w:t>
      </w:r>
      <w:hyperlink r:id="rId147">
        <w:r>
          <w:rPr>
            <w:color w:val="0000FF"/>
            <w:u w:val="single"/>
          </w:rPr>
          <w:t>10.7554/elife.47381</w:t>
        </w:r>
      </w:hyperlink>
      <w:r>
        <w:rPr>
          <w:color w:val="000000"/>
        </w:rPr>
        <w:t xml:space="preserve"> · PMID: </w:t>
      </w:r>
      <w:hyperlink r:id="rId148">
        <w:r>
          <w:rPr>
            <w:color w:val="0000FF"/>
            <w:u w:val="single"/>
          </w:rPr>
          <w:t>30950793</w:t>
        </w:r>
      </w:hyperlink>
      <w:r>
        <w:rPr>
          <w:color w:val="000000"/>
        </w:rPr>
        <w:t xml:space="preserve"> · PMCID: </w:t>
      </w:r>
      <w:hyperlink r:id="rId149">
        <w:r>
          <w:rPr>
            <w:color w:val="0000FF"/>
            <w:u w:val="single"/>
          </w:rPr>
          <w:t>PMC6450665</w:t>
        </w:r>
      </w:hyperlink>
    </w:p>
    <w:p w14:paraId="00000082" w14:textId="77777777" w:rsidR="009320B4" w:rsidRDefault="007C2BCB">
      <w:pPr>
        <w:pBdr>
          <w:top w:val="nil"/>
          <w:left w:val="nil"/>
          <w:bottom w:val="nil"/>
          <w:right w:val="nil"/>
          <w:between w:val="nil"/>
        </w:pBdr>
        <w:rPr>
          <w:color w:val="000000"/>
        </w:rPr>
      </w:pPr>
      <w:bookmarkStart w:id="288" w:name="bookmark=id.206ipza" w:colFirst="0" w:colLast="0"/>
      <w:bookmarkEnd w:id="288"/>
      <w:r>
        <w:rPr>
          <w:color w:val="000000"/>
        </w:rPr>
        <w:t xml:space="preserve">41. </w:t>
      </w:r>
      <w:r>
        <w:rPr>
          <w:b/>
          <w:color w:val="000000"/>
        </w:rPr>
        <w:t>Wikidata as a knowledge graph for the life sciences</w:t>
      </w:r>
      <w:r>
        <w:rPr>
          <w:color w:val="000000"/>
        </w:rPr>
        <w:t xml:space="preserve"> </w:t>
      </w:r>
      <w:r>
        <w:rPr>
          <w:color w:val="000000"/>
        </w:rPr>
        <w:br/>
        <w:t>Andra Waagmeester, Gregory Stupp, Sebastian Burgstaller-Muehlbacher, Benjamin M Good, Malachi Griffith, Obi L Griffith, Kristina Hanspers, Henning Hermjakob, Toby S Hudson, Kevin Hybiske, … Andrew I Su</w:t>
      </w:r>
      <w:r>
        <w:rPr>
          <w:color w:val="000000"/>
        </w:rPr>
        <w:br/>
      </w:r>
      <w:r>
        <w:rPr>
          <w:i/>
          <w:color w:val="000000"/>
        </w:rPr>
        <w:lastRenderedPageBreak/>
        <w:t>eLife</w:t>
      </w:r>
      <w:r>
        <w:rPr>
          <w:color w:val="000000"/>
        </w:rPr>
        <w:t xml:space="preserve"> (2020-03-17) </w:t>
      </w:r>
      <w:hyperlink r:id="rId150">
        <w:r>
          <w:rPr>
            <w:color w:val="0000FF"/>
            <w:u w:val="single"/>
          </w:rPr>
          <w:t>https://doi.org/ggqqc6</w:t>
        </w:r>
      </w:hyperlink>
      <w:r>
        <w:rPr>
          <w:color w:val="000000"/>
        </w:rPr>
        <w:t xml:space="preserve"> </w:t>
      </w:r>
      <w:r>
        <w:rPr>
          <w:color w:val="000000"/>
        </w:rPr>
        <w:br/>
        <w:t xml:space="preserve">DOI: </w:t>
      </w:r>
      <w:hyperlink r:id="rId151">
        <w:r>
          <w:rPr>
            <w:color w:val="0000FF"/>
            <w:u w:val="single"/>
          </w:rPr>
          <w:t>10.7554/elife.52614</w:t>
        </w:r>
      </w:hyperlink>
      <w:r>
        <w:rPr>
          <w:color w:val="000000"/>
        </w:rPr>
        <w:t xml:space="preserve"> · PMID: </w:t>
      </w:r>
      <w:hyperlink r:id="rId152">
        <w:r>
          <w:rPr>
            <w:color w:val="0000FF"/>
            <w:u w:val="single"/>
          </w:rPr>
          <w:t>32180547</w:t>
        </w:r>
      </w:hyperlink>
      <w:r>
        <w:rPr>
          <w:color w:val="000000"/>
        </w:rPr>
        <w:t xml:space="preserve"> · PMCID: </w:t>
      </w:r>
      <w:hyperlink r:id="rId153">
        <w:r>
          <w:rPr>
            <w:color w:val="0000FF"/>
            <w:u w:val="single"/>
          </w:rPr>
          <w:t>PMC7077981</w:t>
        </w:r>
      </w:hyperlink>
    </w:p>
    <w:p w14:paraId="00000083" w14:textId="77777777" w:rsidR="009320B4" w:rsidRDefault="007C2BCB">
      <w:pPr>
        <w:pBdr>
          <w:top w:val="nil"/>
          <w:left w:val="nil"/>
          <w:bottom w:val="nil"/>
          <w:right w:val="nil"/>
          <w:between w:val="nil"/>
        </w:pBdr>
        <w:rPr>
          <w:color w:val="000000"/>
        </w:rPr>
      </w:pPr>
      <w:bookmarkStart w:id="289" w:name="bookmark=id.4k668n3" w:colFirst="0" w:colLast="0"/>
      <w:bookmarkEnd w:id="289"/>
      <w:r>
        <w:rPr>
          <w:color w:val="000000"/>
        </w:rPr>
        <w:t xml:space="preserve">42. </w:t>
      </w:r>
      <w:r>
        <w:rPr>
          <w:b/>
          <w:color w:val="000000"/>
        </w:rPr>
        <w:t>Wikidata</w:t>
      </w:r>
      <w:r>
        <w:rPr>
          <w:color w:val="000000"/>
        </w:rPr>
        <w:t xml:space="preserve"> </w:t>
      </w:r>
      <w:hyperlink r:id="rId154">
        <w:r>
          <w:rPr>
            <w:color w:val="0000FF"/>
            <w:u w:val="single"/>
          </w:rPr>
          <w:t>https://www.wikidata.org/wiki/Wikidata:Main_Page</w:t>
        </w:r>
      </w:hyperlink>
    </w:p>
    <w:p w14:paraId="00000084" w14:textId="77777777" w:rsidR="009320B4" w:rsidRDefault="007C2BCB">
      <w:pPr>
        <w:pBdr>
          <w:top w:val="nil"/>
          <w:left w:val="nil"/>
          <w:bottom w:val="nil"/>
          <w:right w:val="nil"/>
          <w:between w:val="nil"/>
        </w:pBdr>
        <w:rPr>
          <w:color w:val="000000"/>
        </w:rPr>
      </w:pPr>
      <w:bookmarkStart w:id="290" w:name="bookmark=id.2zbgiuw" w:colFirst="0" w:colLast="0"/>
      <w:bookmarkEnd w:id="290"/>
      <w:r>
        <w:rPr>
          <w:color w:val="000000"/>
        </w:rPr>
        <w:t xml:space="preserve">43. </w:t>
      </w:r>
      <w:r>
        <w:rPr>
          <w:b/>
          <w:color w:val="000000"/>
        </w:rPr>
        <w:t>Probabilistic gene expression signatures identify cell-types from single cell RNA-seq data</w:t>
      </w:r>
      <w:r>
        <w:rPr>
          <w:color w:val="000000"/>
        </w:rPr>
        <w:t xml:space="preserve"> </w:t>
      </w:r>
      <w:r>
        <w:rPr>
          <w:color w:val="000000"/>
        </w:rPr>
        <w:br/>
        <w:t>Isabella N. Grabski, Rafael A. Irizarry</w:t>
      </w:r>
      <w:r>
        <w:rPr>
          <w:color w:val="000000"/>
        </w:rPr>
        <w:br/>
      </w:r>
      <w:r>
        <w:rPr>
          <w:i/>
          <w:color w:val="000000"/>
        </w:rPr>
        <w:t>Cold Spring Harbor Laboratory</w:t>
      </w:r>
      <w:r>
        <w:rPr>
          <w:color w:val="000000"/>
        </w:rPr>
        <w:t xml:space="preserve"> (2020-01-23) </w:t>
      </w:r>
      <w:hyperlink r:id="rId155">
        <w:r>
          <w:rPr>
            <w:color w:val="0000FF"/>
            <w:u w:val="single"/>
          </w:rPr>
          <w:t>https://doi.org/gg99dq</w:t>
        </w:r>
      </w:hyperlink>
      <w:r>
        <w:rPr>
          <w:color w:val="000000"/>
        </w:rPr>
        <w:t xml:space="preserve"> </w:t>
      </w:r>
      <w:r>
        <w:rPr>
          <w:color w:val="000000"/>
        </w:rPr>
        <w:br/>
        <w:t xml:space="preserve">DOI: </w:t>
      </w:r>
      <w:hyperlink r:id="rId156">
        <w:r>
          <w:rPr>
            <w:color w:val="0000FF"/>
            <w:u w:val="single"/>
          </w:rPr>
          <w:t>10.1101/2020.01.05.895441</w:t>
        </w:r>
      </w:hyperlink>
    </w:p>
    <w:p w14:paraId="00000085" w14:textId="77777777" w:rsidR="009320B4" w:rsidRDefault="007C2BCB">
      <w:pPr>
        <w:pBdr>
          <w:top w:val="nil"/>
          <w:left w:val="nil"/>
          <w:bottom w:val="nil"/>
          <w:right w:val="nil"/>
          <w:between w:val="nil"/>
        </w:pBdr>
        <w:rPr>
          <w:color w:val="000000"/>
        </w:rPr>
      </w:pPr>
      <w:bookmarkStart w:id="291" w:name="bookmark=id.1egqt2p" w:colFirst="0" w:colLast="0"/>
      <w:bookmarkEnd w:id="291"/>
      <w:r>
        <w:rPr>
          <w:color w:val="000000"/>
        </w:rPr>
        <w:t xml:space="preserve">44. </w:t>
      </w:r>
      <w:r>
        <w:rPr>
          <w:b/>
          <w:color w:val="000000"/>
        </w:rPr>
        <w:t>ontoProc: Ontology interfaces for Bioconductor, with focus on cell type identification</w:t>
      </w:r>
      <w:r>
        <w:rPr>
          <w:color w:val="000000"/>
        </w:rPr>
        <w:t xml:space="preserve"> </w:t>
      </w:r>
      <w:hyperlink r:id="rId157" w:anchor="conceptual-overview-of-ontology-with-cell-types">
        <w:r>
          <w:rPr>
            <w:color w:val="0000FF"/>
            <w:u w:val="single"/>
          </w:rPr>
          <w:t>https://www.bioconductor.org/packages/release/bioc/vignettes/ontoProc/inst/doc/ontoProc.html#conceptual-overview-of-ontology-with-cell-types</w:t>
        </w:r>
      </w:hyperlink>
    </w:p>
    <w:p w14:paraId="00000086" w14:textId="77777777" w:rsidR="009320B4" w:rsidRDefault="007C2BCB">
      <w:pPr>
        <w:pBdr>
          <w:top w:val="nil"/>
          <w:left w:val="nil"/>
          <w:bottom w:val="nil"/>
          <w:right w:val="nil"/>
          <w:between w:val="nil"/>
        </w:pBdr>
        <w:rPr>
          <w:color w:val="000000"/>
        </w:rPr>
      </w:pPr>
      <w:bookmarkStart w:id="292" w:name="bookmark=id.3ygebqi" w:colFirst="0" w:colLast="0"/>
      <w:bookmarkEnd w:id="292"/>
      <w:r>
        <w:rPr>
          <w:color w:val="000000"/>
        </w:rPr>
        <w:t xml:space="preserve">45. </w:t>
      </w:r>
      <w:r>
        <w:rPr>
          <w:b/>
          <w:color w:val="000000"/>
        </w:rPr>
        <w:t>CellMeSH: Probabilistic Cell-Type Identification Using Indexed Literature</w:t>
      </w:r>
      <w:r>
        <w:rPr>
          <w:color w:val="000000"/>
        </w:rPr>
        <w:t xml:space="preserve"> </w:t>
      </w:r>
      <w:r>
        <w:rPr>
          <w:color w:val="000000"/>
        </w:rPr>
        <w:br/>
        <w:t>Shunfu Mao, Yue Zhang, Georg Seelig, Sreeram Kannan</w:t>
      </w:r>
      <w:r>
        <w:rPr>
          <w:color w:val="000000"/>
        </w:rPr>
        <w:br/>
      </w:r>
      <w:r>
        <w:rPr>
          <w:i/>
          <w:color w:val="000000"/>
        </w:rPr>
        <w:t>Cold Spring Harbor Laboratory</w:t>
      </w:r>
      <w:r>
        <w:rPr>
          <w:color w:val="000000"/>
        </w:rPr>
        <w:t xml:space="preserve"> (2020-05-31) </w:t>
      </w:r>
      <w:hyperlink r:id="rId158">
        <w:r>
          <w:rPr>
            <w:color w:val="0000FF"/>
            <w:u w:val="single"/>
          </w:rPr>
          <w:t>https://doi.org/gg99dr</w:t>
        </w:r>
      </w:hyperlink>
      <w:r>
        <w:rPr>
          <w:color w:val="000000"/>
        </w:rPr>
        <w:t xml:space="preserve"> </w:t>
      </w:r>
      <w:r>
        <w:rPr>
          <w:color w:val="000000"/>
        </w:rPr>
        <w:br/>
        <w:t xml:space="preserve">DOI: </w:t>
      </w:r>
      <w:hyperlink r:id="rId159">
        <w:r>
          <w:rPr>
            <w:color w:val="0000FF"/>
            <w:u w:val="single"/>
          </w:rPr>
          <w:t>10.1101/2020.05.29.124743</w:t>
        </w:r>
      </w:hyperlink>
    </w:p>
    <w:p w14:paraId="00000087" w14:textId="77777777" w:rsidR="009320B4" w:rsidRDefault="007C2BCB">
      <w:pPr>
        <w:pBdr>
          <w:top w:val="nil"/>
          <w:left w:val="nil"/>
          <w:bottom w:val="nil"/>
          <w:right w:val="nil"/>
          <w:between w:val="nil"/>
        </w:pBdr>
        <w:rPr>
          <w:color w:val="000000"/>
        </w:rPr>
      </w:pPr>
      <w:bookmarkStart w:id="293" w:name="bookmark=id.2dlolyb" w:colFirst="0" w:colLast="0"/>
      <w:bookmarkEnd w:id="293"/>
      <w:r>
        <w:rPr>
          <w:color w:val="000000"/>
        </w:rPr>
        <w:t xml:space="preserve">46. </w:t>
      </w:r>
      <w:r>
        <w:rPr>
          <w:b/>
          <w:color w:val="000000"/>
        </w:rPr>
        <w:t>Searching large-scale scRNA-seq databases via unbiased cell embedding with Cell BLAST</w:t>
      </w:r>
      <w:r>
        <w:rPr>
          <w:color w:val="000000"/>
        </w:rPr>
        <w:t xml:space="preserve"> </w:t>
      </w:r>
      <w:r>
        <w:rPr>
          <w:color w:val="000000"/>
        </w:rPr>
        <w:br/>
        <w:t>Zhi-Jie Cao, Lin Wei, Shen Lu, De-Chang Yang, Ge Gao</w:t>
      </w:r>
      <w:r>
        <w:rPr>
          <w:color w:val="000000"/>
        </w:rPr>
        <w:br/>
      </w:r>
      <w:r>
        <w:rPr>
          <w:i/>
          <w:color w:val="000000"/>
        </w:rPr>
        <w:t>Nature Communications</w:t>
      </w:r>
      <w:r>
        <w:rPr>
          <w:color w:val="000000"/>
        </w:rPr>
        <w:t xml:space="preserve"> (2020-07-10) </w:t>
      </w:r>
      <w:hyperlink r:id="rId160">
        <w:r>
          <w:rPr>
            <w:color w:val="0000FF"/>
            <w:u w:val="single"/>
          </w:rPr>
          <w:t>https://doi.org/gg4mm3</w:t>
        </w:r>
      </w:hyperlink>
      <w:r>
        <w:rPr>
          <w:color w:val="000000"/>
        </w:rPr>
        <w:t xml:space="preserve"> </w:t>
      </w:r>
      <w:r>
        <w:rPr>
          <w:color w:val="000000"/>
        </w:rPr>
        <w:br/>
        <w:t xml:space="preserve">DOI: </w:t>
      </w:r>
      <w:hyperlink r:id="rId161">
        <w:r>
          <w:rPr>
            <w:color w:val="0000FF"/>
            <w:u w:val="single"/>
          </w:rPr>
          <w:t>10.1038/s41467-020-17281-7</w:t>
        </w:r>
      </w:hyperlink>
      <w:r>
        <w:rPr>
          <w:color w:val="000000"/>
        </w:rPr>
        <w:t xml:space="preserve"> · PMID: </w:t>
      </w:r>
      <w:hyperlink r:id="rId162">
        <w:r>
          <w:rPr>
            <w:color w:val="0000FF"/>
            <w:u w:val="single"/>
          </w:rPr>
          <w:t>32651388</w:t>
        </w:r>
      </w:hyperlink>
      <w:r>
        <w:rPr>
          <w:color w:val="000000"/>
        </w:rPr>
        <w:t xml:space="preserve"> · PMCID: </w:t>
      </w:r>
      <w:hyperlink r:id="rId163">
        <w:r>
          <w:rPr>
            <w:color w:val="0000FF"/>
            <w:u w:val="single"/>
          </w:rPr>
          <w:t>PMC7351785</w:t>
        </w:r>
      </w:hyperlink>
    </w:p>
    <w:sectPr w:rsidR="009320B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Tiago Lubiana" w:date="2020-11-20T21:42:00Z" w:initials="">
    <w:p w14:paraId="0000008A" w14:textId="77777777" w:rsidR="005C2952" w:rsidRDefault="005C2952">
      <w:pPr>
        <w:widowControl w:val="0"/>
        <w:pBdr>
          <w:top w:val="nil"/>
          <w:left w:val="nil"/>
          <w:bottom w:val="nil"/>
          <w:right w:val="nil"/>
          <w:between w:val="nil"/>
        </w:pBdr>
        <w:spacing w:before="0" w:after="0" w:line="240" w:lineRule="auto"/>
        <w:rPr>
          <w:color w:val="000000"/>
        </w:rPr>
      </w:pPr>
      <w:r>
        <w:rPr>
          <w:color w:val="000000"/>
        </w:rPr>
        <w:t>Other possible references:</w:t>
      </w:r>
    </w:p>
  </w:comment>
  <w:comment w:id="7" w:author="Tiago Lubiana" w:date="2020-11-20T21:42:00Z" w:initials="">
    <w:p w14:paraId="0000008B" w14:textId="77777777" w:rsidR="005C2952" w:rsidRDefault="005C2952">
      <w:pPr>
        <w:widowControl w:val="0"/>
        <w:pBdr>
          <w:top w:val="nil"/>
          <w:left w:val="nil"/>
          <w:bottom w:val="nil"/>
          <w:right w:val="nil"/>
          <w:between w:val="nil"/>
        </w:pBdr>
        <w:spacing w:before="0" w:after="0" w:line="240" w:lineRule="auto"/>
        <w:rPr>
          <w:color w:val="000000"/>
        </w:rPr>
      </w:pPr>
      <w:r>
        <w:rPr>
          <w:color w:val="000000"/>
        </w:rPr>
        <w:t>11. The Human Cell Atlas: from vision to reality</w:t>
      </w:r>
    </w:p>
    <w:p w14:paraId="0000008C" w14:textId="77777777" w:rsidR="005C2952" w:rsidRDefault="005C2952">
      <w:pPr>
        <w:widowControl w:val="0"/>
        <w:pBdr>
          <w:top w:val="nil"/>
          <w:left w:val="nil"/>
          <w:bottom w:val="nil"/>
          <w:right w:val="nil"/>
          <w:between w:val="nil"/>
        </w:pBdr>
        <w:spacing w:before="0" w:after="0" w:line="240" w:lineRule="auto"/>
        <w:rPr>
          <w:color w:val="000000"/>
        </w:rPr>
      </w:pPr>
      <w:r>
        <w:rPr>
          <w:color w:val="000000"/>
        </w:rPr>
        <w:t>Orit Rozenblatt-Rosen, Michael J. T. Stubbington, Aviv Regev, Sarah A. Teichmann</w:t>
      </w:r>
    </w:p>
    <w:p w14:paraId="0000008D" w14:textId="77777777" w:rsidR="005C2952" w:rsidRDefault="005C2952">
      <w:pPr>
        <w:widowControl w:val="0"/>
        <w:pBdr>
          <w:top w:val="nil"/>
          <w:left w:val="nil"/>
          <w:bottom w:val="nil"/>
          <w:right w:val="nil"/>
          <w:between w:val="nil"/>
        </w:pBdr>
        <w:spacing w:before="0" w:after="0" w:line="240" w:lineRule="auto"/>
        <w:rPr>
          <w:color w:val="000000"/>
        </w:rPr>
      </w:pPr>
      <w:r>
        <w:rPr>
          <w:color w:val="000000"/>
        </w:rPr>
        <w:t>Nature (2017-10-26) https://doi.org/gfgkr8</w:t>
      </w:r>
    </w:p>
    <w:p w14:paraId="0000008E" w14:textId="77777777" w:rsidR="005C2952" w:rsidRDefault="005C2952">
      <w:pPr>
        <w:widowControl w:val="0"/>
        <w:pBdr>
          <w:top w:val="nil"/>
          <w:left w:val="nil"/>
          <w:bottom w:val="nil"/>
          <w:right w:val="nil"/>
          <w:between w:val="nil"/>
        </w:pBdr>
        <w:spacing w:before="0" w:after="0" w:line="240" w:lineRule="auto"/>
        <w:rPr>
          <w:color w:val="000000"/>
        </w:rPr>
      </w:pPr>
      <w:r>
        <w:rPr>
          <w:color w:val="000000"/>
        </w:rPr>
        <w:t>DOI: 10.1038/550451a · PMID: 29072289</w:t>
      </w:r>
    </w:p>
    <w:p w14:paraId="0000008F" w14:textId="77777777" w:rsidR="005C2952" w:rsidRDefault="005C2952">
      <w:pPr>
        <w:widowControl w:val="0"/>
        <w:pBdr>
          <w:top w:val="nil"/>
          <w:left w:val="nil"/>
          <w:bottom w:val="nil"/>
          <w:right w:val="nil"/>
          <w:between w:val="nil"/>
        </w:pBdr>
        <w:spacing w:before="0" w:after="0" w:line="240" w:lineRule="auto"/>
        <w:rPr>
          <w:color w:val="000000"/>
        </w:rPr>
      </w:pPr>
    </w:p>
    <w:p w14:paraId="00000090" w14:textId="77777777" w:rsidR="005C2952" w:rsidRDefault="005C2952">
      <w:pPr>
        <w:widowControl w:val="0"/>
        <w:pBdr>
          <w:top w:val="nil"/>
          <w:left w:val="nil"/>
          <w:bottom w:val="nil"/>
          <w:right w:val="nil"/>
          <w:between w:val="nil"/>
        </w:pBdr>
        <w:spacing w:before="0" w:after="0" w:line="240" w:lineRule="auto"/>
        <w:rPr>
          <w:color w:val="000000"/>
        </w:rPr>
      </w:pPr>
      <w:r>
        <w:rPr>
          <w:color w:val="000000"/>
        </w:rPr>
        <w:t>12. Human Cell Atlas and cell-type authentication for regenerative medicine</w:t>
      </w:r>
    </w:p>
    <w:p w14:paraId="00000091" w14:textId="77777777" w:rsidR="005C2952" w:rsidRDefault="005C2952">
      <w:pPr>
        <w:widowControl w:val="0"/>
        <w:pBdr>
          <w:top w:val="nil"/>
          <w:left w:val="nil"/>
          <w:bottom w:val="nil"/>
          <w:right w:val="nil"/>
          <w:between w:val="nil"/>
        </w:pBdr>
        <w:spacing w:before="0" w:after="0" w:line="240" w:lineRule="auto"/>
        <w:rPr>
          <w:color w:val="000000"/>
        </w:rPr>
      </w:pPr>
      <w:r>
        <w:rPr>
          <w:color w:val="000000"/>
        </w:rPr>
        <w:t>Yulia Panina, Peter Karagiannis, Andreas Kurtz, Glyn N. Stacey, Wataru Fujibuchi</w:t>
      </w:r>
    </w:p>
    <w:p w14:paraId="00000092" w14:textId="77777777" w:rsidR="005C2952" w:rsidRPr="007C2BCB" w:rsidRDefault="005C2952">
      <w:pPr>
        <w:widowControl w:val="0"/>
        <w:pBdr>
          <w:top w:val="nil"/>
          <w:left w:val="nil"/>
          <w:bottom w:val="nil"/>
          <w:right w:val="nil"/>
          <w:between w:val="nil"/>
        </w:pBdr>
        <w:spacing w:before="0" w:after="0" w:line="240" w:lineRule="auto"/>
        <w:rPr>
          <w:color w:val="000000"/>
          <w:lang w:val="pt-BR"/>
        </w:rPr>
      </w:pPr>
      <w:r w:rsidRPr="007C2BCB">
        <w:rPr>
          <w:color w:val="000000"/>
          <w:lang w:val="pt-BR"/>
        </w:rPr>
        <w:t>Experimental &amp; Molecular Medicine (2020-09) https://doi.org/ghfckj</w:t>
      </w:r>
    </w:p>
    <w:p w14:paraId="00000093" w14:textId="77777777" w:rsidR="005C2952" w:rsidRDefault="005C2952">
      <w:pPr>
        <w:widowControl w:val="0"/>
        <w:pBdr>
          <w:top w:val="nil"/>
          <w:left w:val="nil"/>
          <w:bottom w:val="nil"/>
          <w:right w:val="nil"/>
          <w:between w:val="nil"/>
        </w:pBdr>
        <w:spacing w:before="0" w:after="0" w:line="240" w:lineRule="auto"/>
        <w:rPr>
          <w:color w:val="000000"/>
        </w:rPr>
      </w:pPr>
      <w:r>
        <w:rPr>
          <w:color w:val="000000"/>
        </w:rPr>
        <w:t>DOI: 10.1038/s12276-020-0421-1 · PMID: 32929224</w:t>
      </w:r>
    </w:p>
    <w:p w14:paraId="00000094" w14:textId="77777777" w:rsidR="005C2952" w:rsidRDefault="005C2952">
      <w:pPr>
        <w:widowControl w:val="0"/>
        <w:pBdr>
          <w:top w:val="nil"/>
          <w:left w:val="nil"/>
          <w:bottom w:val="nil"/>
          <w:right w:val="nil"/>
          <w:between w:val="nil"/>
        </w:pBdr>
        <w:spacing w:before="0" w:after="0" w:line="240" w:lineRule="auto"/>
        <w:rPr>
          <w:color w:val="000000"/>
        </w:rPr>
      </w:pPr>
    </w:p>
    <w:p w14:paraId="00000095" w14:textId="77777777" w:rsidR="005C2952" w:rsidRDefault="005C2952">
      <w:pPr>
        <w:widowControl w:val="0"/>
        <w:pBdr>
          <w:top w:val="nil"/>
          <w:left w:val="nil"/>
          <w:bottom w:val="nil"/>
          <w:right w:val="nil"/>
          <w:between w:val="nil"/>
        </w:pBdr>
        <w:spacing w:before="0" w:after="0" w:line="240" w:lineRule="auto"/>
        <w:rPr>
          <w:color w:val="000000"/>
        </w:rPr>
      </w:pPr>
      <w:r>
        <w:rPr>
          <w:color w:val="000000"/>
        </w:rPr>
        <w:t>13. A community-based transcriptomics classification and nomenclature of neocortical cell types</w:t>
      </w:r>
    </w:p>
    <w:p w14:paraId="00000096" w14:textId="77777777" w:rsidR="005C2952" w:rsidRDefault="005C2952">
      <w:pPr>
        <w:widowControl w:val="0"/>
        <w:pBdr>
          <w:top w:val="nil"/>
          <w:left w:val="nil"/>
          <w:bottom w:val="nil"/>
          <w:right w:val="nil"/>
          <w:between w:val="nil"/>
        </w:pBdr>
        <w:spacing w:before="0" w:after="0" w:line="240" w:lineRule="auto"/>
        <w:rPr>
          <w:color w:val="000000"/>
        </w:rPr>
      </w:pPr>
      <w:r>
        <w:rPr>
          <w:color w:val="000000"/>
        </w:rPr>
        <w:t>Rafael Yuste, Michael J. Hawrylycz, Nadia Aalling, Argel Aguilar-Valles, Detlev Arendt, Rubén Armañanzas, Giorgio A. Ascoli, Concha Bielza, Vahid Bokharaie, Tobias B. Bergmann, … Ed S. Lein</w:t>
      </w:r>
    </w:p>
    <w:p w14:paraId="00000097" w14:textId="77777777" w:rsidR="005C2952" w:rsidRDefault="005C2952">
      <w:pPr>
        <w:widowControl w:val="0"/>
        <w:pBdr>
          <w:top w:val="nil"/>
          <w:left w:val="nil"/>
          <w:bottom w:val="nil"/>
          <w:right w:val="nil"/>
          <w:between w:val="nil"/>
        </w:pBdr>
        <w:spacing w:before="0" w:after="0" w:line="240" w:lineRule="auto"/>
        <w:rPr>
          <w:color w:val="000000"/>
        </w:rPr>
      </w:pPr>
      <w:r>
        <w:rPr>
          <w:color w:val="000000"/>
        </w:rPr>
        <w:t>Nature Neuroscience (2020-08-24) https://www.wikidata.org/wiki/Q98665291</w:t>
      </w:r>
    </w:p>
    <w:p w14:paraId="00000098" w14:textId="77777777" w:rsidR="005C2952" w:rsidRDefault="005C2952">
      <w:pPr>
        <w:widowControl w:val="0"/>
        <w:pBdr>
          <w:top w:val="nil"/>
          <w:left w:val="nil"/>
          <w:bottom w:val="nil"/>
          <w:right w:val="nil"/>
          <w:between w:val="nil"/>
        </w:pBdr>
        <w:spacing w:before="0" w:after="0" w:line="240" w:lineRule="auto"/>
        <w:rPr>
          <w:color w:val="000000"/>
        </w:rPr>
      </w:pPr>
      <w:r>
        <w:rPr>
          <w:color w:val="000000"/>
        </w:rPr>
        <w:t>DOI: 10.1038/s41593-020-0685-8</w:t>
      </w:r>
    </w:p>
    <w:p w14:paraId="00000099" w14:textId="77777777" w:rsidR="005C2952" w:rsidRDefault="005C2952">
      <w:pPr>
        <w:widowControl w:val="0"/>
        <w:pBdr>
          <w:top w:val="nil"/>
          <w:left w:val="nil"/>
          <w:bottom w:val="nil"/>
          <w:right w:val="nil"/>
          <w:between w:val="nil"/>
        </w:pBdr>
        <w:spacing w:before="0" w:after="0" w:line="240" w:lineRule="auto"/>
        <w:rPr>
          <w:color w:val="000000"/>
        </w:rPr>
      </w:pPr>
    </w:p>
    <w:p w14:paraId="0000009A" w14:textId="77777777" w:rsidR="005C2952" w:rsidRDefault="005C2952">
      <w:pPr>
        <w:widowControl w:val="0"/>
        <w:pBdr>
          <w:top w:val="nil"/>
          <w:left w:val="nil"/>
          <w:bottom w:val="nil"/>
          <w:right w:val="nil"/>
          <w:between w:val="nil"/>
        </w:pBdr>
        <w:spacing w:before="0" w:after="0" w:line="240" w:lineRule="auto"/>
        <w:rPr>
          <w:color w:val="000000"/>
        </w:rPr>
      </w:pPr>
      <w:r>
        <w:rPr>
          <w:color w:val="000000"/>
        </w:rPr>
        <w:t>14. The evolving concept of cell identity in the single cell era</w:t>
      </w:r>
    </w:p>
    <w:p w14:paraId="0000009B" w14:textId="77777777" w:rsidR="005C2952" w:rsidRDefault="005C2952">
      <w:pPr>
        <w:widowControl w:val="0"/>
        <w:pBdr>
          <w:top w:val="nil"/>
          <w:left w:val="nil"/>
          <w:bottom w:val="nil"/>
          <w:right w:val="nil"/>
          <w:between w:val="nil"/>
        </w:pBdr>
        <w:spacing w:before="0" w:after="0" w:line="240" w:lineRule="auto"/>
        <w:rPr>
          <w:color w:val="000000"/>
        </w:rPr>
      </w:pPr>
      <w:r>
        <w:rPr>
          <w:color w:val="000000"/>
        </w:rPr>
        <w:t>Samantha A. Morris</w:t>
      </w:r>
    </w:p>
    <w:p w14:paraId="0000009C" w14:textId="77777777" w:rsidR="005C2952" w:rsidRDefault="005C2952">
      <w:pPr>
        <w:widowControl w:val="0"/>
        <w:pBdr>
          <w:top w:val="nil"/>
          <w:left w:val="nil"/>
          <w:bottom w:val="nil"/>
          <w:right w:val="nil"/>
          <w:between w:val="nil"/>
        </w:pBdr>
        <w:spacing w:before="0" w:after="0" w:line="240" w:lineRule="auto"/>
        <w:rPr>
          <w:color w:val="000000"/>
        </w:rPr>
      </w:pPr>
      <w:r>
        <w:rPr>
          <w:color w:val="000000"/>
        </w:rPr>
        <w:t>Development (2019-06-27) https://www.wikidata.org/wiki/Q93086971</w:t>
      </w:r>
    </w:p>
    <w:p w14:paraId="0000009D" w14:textId="77777777" w:rsidR="005C2952" w:rsidRPr="007C2BCB" w:rsidRDefault="005C2952">
      <w:pPr>
        <w:widowControl w:val="0"/>
        <w:pBdr>
          <w:top w:val="nil"/>
          <w:left w:val="nil"/>
          <w:bottom w:val="nil"/>
          <w:right w:val="nil"/>
          <w:between w:val="nil"/>
        </w:pBdr>
        <w:spacing w:before="0" w:after="0" w:line="240" w:lineRule="auto"/>
        <w:rPr>
          <w:color w:val="000000"/>
          <w:lang w:val="pt-BR"/>
        </w:rPr>
      </w:pPr>
      <w:r w:rsidRPr="007C2BCB">
        <w:rPr>
          <w:color w:val="000000"/>
          <w:lang w:val="pt-BR"/>
        </w:rPr>
        <w:t>DOI: 10.1242/dev.169748</w:t>
      </w:r>
    </w:p>
  </w:comment>
  <w:comment w:id="6" w:author="Helder Nakaya" w:date="2020-11-28T08:14:00Z" w:initials="HN">
    <w:p w14:paraId="4AA77331" w14:textId="6E4EA228" w:rsidR="005C2952" w:rsidRPr="007C2BCB" w:rsidRDefault="005C2952">
      <w:pPr>
        <w:pStyle w:val="CommentText"/>
        <w:rPr>
          <w:lang w:val="pt-BR"/>
        </w:rPr>
      </w:pPr>
      <w:r>
        <w:rPr>
          <w:rStyle w:val="CommentReference"/>
        </w:rPr>
        <w:annotationRef/>
      </w:r>
      <w:r w:rsidRPr="007C2BCB">
        <w:rPr>
          <w:lang w:val="pt-BR"/>
        </w:rPr>
        <w:t>Pode a</w:t>
      </w:r>
      <w:r>
        <w:rPr>
          <w:lang w:val="pt-BR"/>
        </w:rPr>
        <w:t>dicionar</w:t>
      </w:r>
    </w:p>
  </w:comment>
  <w:comment w:id="10" w:author="Tiago Lubiana" w:date="2020-11-20T16:40:00Z" w:initials="">
    <w:p w14:paraId="00000088" w14:textId="77777777" w:rsidR="005C2952" w:rsidRPr="007C2BCB" w:rsidRDefault="005C2952">
      <w:pPr>
        <w:widowControl w:val="0"/>
        <w:pBdr>
          <w:top w:val="nil"/>
          <w:left w:val="nil"/>
          <w:bottom w:val="nil"/>
          <w:right w:val="nil"/>
          <w:between w:val="nil"/>
        </w:pBdr>
        <w:spacing w:before="0" w:after="0" w:line="240" w:lineRule="auto"/>
        <w:rPr>
          <w:color w:val="000000"/>
          <w:lang w:val="pt-BR"/>
        </w:rPr>
      </w:pPr>
      <w:r w:rsidRPr="007C2BCB">
        <w:rPr>
          <w:color w:val="000000"/>
          <w:lang w:val="pt-BR"/>
        </w:rPr>
        <w:t>A ser corrigido</w:t>
      </w:r>
    </w:p>
  </w:comment>
  <w:comment w:id="257" w:author="Tiago Lubiana" w:date="2020-11-20T16:40:00Z" w:initials="">
    <w:p w14:paraId="00000089" w14:textId="77777777" w:rsidR="005C2952" w:rsidRPr="007C2BCB" w:rsidRDefault="005C2952">
      <w:pPr>
        <w:widowControl w:val="0"/>
        <w:pBdr>
          <w:top w:val="nil"/>
          <w:left w:val="nil"/>
          <w:bottom w:val="nil"/>
          <w:right w:val="nil"/>
          <w:between w:val="nil"/>
        </w:pBdr>
        <w:spacing w:before="0" w:after="0" w:line="240" w:lineRule="auto"/>
        <w:rPr>
          <w:color w:val="000000"/>
          <w:lang w:val="pt-BR"/>
        </w:rPr>
      </w:pPr>
      <w:r w:rsidRPr="007C2BCB">
        <w:rPr>
          <w:color w:val="000000"/>
          <w:lang w:val="pt-BR"/>
        </w:rPr>
        <w:t>A ser corrigido</w:t>
      </w:r>
    </w:p>
  </w:comment>
  <w:comment w:id="264" w:author="Tiago Lubiana" w:date="2020-11-20T16:40:00Z" w:initials="">
    <w:p w14:paraId="000000A0" w14:textId="77777777" w:rsidR="005C2952" w:rsidRPr="007C2BCB" w:rsidRDefault="005C2952">
      <w:pPr>
        <w:widowControl w:val="0"/>
        <w:pBdr>
          <w:top w:val="nil"/>
          <w:left w:val="nil"/>
          <w:bottom w:val="nil"/>
          <w:right w:val="nil"/>
          <w:between w:val="nil"/>
        </w:pBdr>
        <w:spacing w:before="0" w:after="0" w:line="240" w:lineRule="auto"/>
        <w:rPr>
          <w:color w:val="000000"/>
          <w:lang w:val="pt-BR"/>
        </w:rPr>
      </w:pPr>
      <w:r w:rsidRPr="007C2BCB">
        <w:rPr>
          <w:color w:val="000000"/>
          <w:lang w:val="pt-BR"/>
        </w:rPr>
        <w:t>A ser corrigido</w:t>
      </w:r>
    </w:p>
  </w:comment>
  <w:comment w:id="269" w:author="Tiago Lubiana" w:date="2020-11-20T16:41:00Z" w:initials="">
    <w:p w14:paraId="0000009F" w14:textId="77777777" w:rsidR="005C2952" w:rsidRPr="007C2BCB" w:rsidRDefault="005C2952">
      <w:pPr>
        <w:widowControl w:val="0"/>
        <w:pBdr>
          <w:top w:val="nil"/>
          <w:left w:val="nil"/>
          <w:bottom w:val="nil"/>
          <w:right w:val="nil"/>
          <w:between w:val="nil"/>
        </w:pBdr>
        <w:spacing w:before="0" w:after="0" w:line="240" w:lineRule="auto"/>
        <w:rPr>
          <w:color w:val="000000"/>
          <w:lang w:val="pt-BR"/>
        </w:rPr>
      </w:pPr>
      <w:r w:rsidRPr="007C2BCB">
        <w:rPr>
          <w:color w:val="000000"/>
          <w:lang w:val="pt-BR"/>
        </w:rPr>
        <w:t>A ser corrigido</w:t>
      </w:r>
    </w:p>
  </w:comment>
  <w:comment w:id="274" w:author="Tiago Lubiana" w:date="2020-11-20T16:41:00Z" w:initials="">
    <w:p w14:paraId="0000009E" w14:textId="77777777" w:rsidR="005C2952" w:rsidRPr="005C2952" w:rsidRDefault="005C2952">
      <w:pPr>
        <w:widowControl w:val="0"/>
        <w:pBdr>
          <w:top w:val="nil"/>
          <w:left w:val="nil"/>
          <w:bottom w:val="nil"/>
          <w:right w:val="nil"/>
          <w:between w:val="nil"/>
        </w:pBdr>
        <w:spacing w:before="0" w:after="0" w:line="240" w:lineRule="auto"/>
        <w:rPr>
          <w:color w:val="000000"/>
          <w:lang w:val="pt-BR"/>
        </w:rPr>
      </w:pPr>
      <w:r w:rsidRPr="005C2952">
        <w:rPr>
          <w:color w:val="000000"/>
          <w:lang w:val="pt-BR"/>
        </w:rPr>
        <w:t>A ser retirado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8A" w15:done="0"/>
  <w15:commentEx w15:paraId="0000009D" w15:paraIdParent="0000008A" w15:done="0"/>
  <w15:commentEx w15:paraId="4AA77331" w15:paraIdParent="0000008A" w15:done="0"/>
  <w15:commentEx w15:paraId="00000088" w15:done="0"/>
  <w15:commentEx w15:paraId="00000089" w15:done="0"/>
  <w15:commentEx w15:paraId="000000A0" w15:done="0"/>
  <w15:commentEx w15:paraId="0000009F" w15:done="0"/>
  <w15:commentEx w15:paraId="000000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857D" w16cex:dateUtc="2020-11-28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8A" w16cid:durableId="236C855E"/>
  <w16cid:commentId w16cid:paraId="0000009D" w16cid:durableId="236C855D"/>
  <w16cid:commentId w16cid:paraId="4AA77331" w16cid:durableId="236C857D"/>
  <w16cid:commentId w16cid:paraId="00000088" w16cid:durableId="236C855C"/>
  <w16cid:commentId w16cid:paraId="00000089" w16cid:durableId="236C855B"/>
  <w16cid:commentId w16cid:paraId="000000A0" w16cid:durableId="236C855A"/>
  <w16cid:commentId w16cid:paraId="0000009F" w16cid:durableId="236C8559"/>
  <w16cid:commentId w16cid:paraId="0000009E" w16cid:durableId="236C85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54242"/>
    <w:multiLevelType w:val="multilevel"/>
    <w:tmpl w:val="40C2C63A"/>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4"/>
      <w:numFmt w:val="decimal"/>
      <w:lvlText w:val="%8."/>
      <w:lvlJc w:val="left"/>
      <w:pPr>
        <w:ind w:left="5520" w:hanging="480"/>
      </w:pPr>
    </w:lvl>
    <w:lvl w:ilvl="8">
      <w:start w:val="4"/>
      <w:numFmt w:val="decimal"/>
      <w:lvlText w:val="%9."/>
      <w:lvlJc w:val="left"/>
      <w:pPr>
        <w:ind w:left="6240" w:hanging="480"/>
      </w:pPr>
    </w:lvl>
  </w:abstractNum>
  <w:abstractNum w:abstractNumId="1" w15:restartNumberingAfterBreak="0">
    <w:nsid w:val="2541685B"/>
    <w:multiLevelType w:val="multilevel"/>
    <w:tmpl w:val="550E82F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 w15:restartNumberingAfterBreak="0">
    <w:nsid w:val="2ACD416E"/>
    <w:multiLevelType w:val="multilevel"/>
    <w:tmpl w:val="AB2E7FF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34D16D66"/>
    <w:multiLevelType w:val="multilevel"/>
    <w:tmpl w:val="808E372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 w15:restartNumberingAfterBreak="0">
    <w:nsid w:val="7A05777C"/>
    <w:multiLevelType w:val="multilevel"/>
    <w:tmpl w:val="1DE4265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num w:numId="1">
    <w:abstractNumId w:val="1"/>
  </w:num>
  <w:num w:numId="2">
    <w:abstractNumId w:val="4"/>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lder Nakaya">
    <w15:presenceInfo w15:providerId="Windows Live" w15:userId="720e9fa4cc04df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0B4"/>
    <w:rsid w:val="0024041B"/>
    <w:rsid w:val="00377D6E"/>
    <w:rsid w:val="003C0D08"/>
    <w:rsid w:val="0041286D"/>
    <w:rsid w:val="005C2952"/>
    <w:rsid w:val="007C2BCB"/>
    <w:rsid w:val="00905409"/>
    <w:rsid w:val="009320B4"/>
    <w:rsid w:val="00A17EFC"/>
    <w:rsid w:val="00EA2B05"/>
    <w:rsid w:val="00F01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74F8"/>
  <w15:docId w15:val="{EB8ACD6D-A64F-4E23-9C46-91440DE8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before="240" w:after="24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CDD"/>
  </w:style>
  <w:style w:type="paragraph" w:styleId="Heading1">
    <w:name w:val="heading 1"/>
    <w:basedOn w:val="Normal"/>
    <w:next w:val="BodyText"/>
    <w:uiPriority w:val="9"/>
    <w:qFormat/>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uiPriority w:val="9"/>
    <w:unhideWhenUsed/>
    <w:qFormat/>
    <w:rsid w:val="00A103BA"/>
    <w:pPr>
      <w:keepNext/>
      <w:keepLines/>
      <w:outlineLvl w:val="1"/>
    </w:pPr>
    <w:rPr>
      <w:rFonts w:eastAsiaTheme="majorEastAsia" w:cstheme="majorBidi"/>
      <w:b/>
      <w:bCs/>
      <w:sz w:val="36"/>
      <w:szCs w:val="28"/>
    </w:rPr>
  </w:style>
  <w:style w:type="paragraph" w:styleId="Heading3">
    <w:name w:val="heading 3"/>
    <w:basedOn w:val="Normal"/>
    <w:next w:val="BodyText"/>
    <w:uiPriority w:val="9"/>
    <w:semiHidden/>
    <w:unhideWhenUsed/>
    <w:qFormat/>
    <w:rsid w:val="006764A2"/>
    <w:pPr>
      <w:keepNext/>
      <w:keepLines/>
      <w:outlineLvl w:val="2"/>
    </w:pPr>
    <w:rPr>
      <w:rFonts w:eastAsiaTheme="majorEastAsia" w:cstheme="majorBidi"/>
      <w:b/>
      <w:bCs/>
      <w:sz w:val="30"/>
      <w:szCs w:val="24"/>
    </w:rPr>
  </w:style>
  <w:style w:type="paragraph" w:styleId="Heading4">
    <w:name w:val="heading 4"/>
    <w:basedOn w:val="Normal"/>
    <w:next w:val="BodyText"/>
    <w:uiPriority w:val="9"/>
    <w:semiHidden/>
    <w:unhideWhenUsed/>
    <w:qFormat/>
    <w:rsid w:val="006764A2"/>
    <w:pPr>
      <w:keepNext/>
      <w:keepLines/>
      <w:outlineLvl w:val="3"/>
    </w:pPr>
    <w:rPr>
      <w:rFonts w:eastAsiaTheme="majorEastAsia" w:cstheme="majorBidi"/>
      <w:b/>
      <w:bCs/>
      <w:sz w:val="26"/>
      <w:szCs w:val="24"/>
    </w:rPr>
  </w:style>
  <w:style w:type="paragraph" w:styleId="Heading5">
    <w:name w:val="heading 5"/>
    <w:basedOn w:val="Normal"/>
    <w:next w:val="BodyText"/>
    <w:uiPriority w:val="9"/>
    <w:semiHidden/>
    <w:unhideWhenUsed/>
    <w:qFormat/>
    <w:rsid w:val="006764A2"/>
    <w:pPr>
      <w:keepNext/>
      <w:keepLines/>
      <w:outlineLvl w:val="4"/>
    </w:pPr>
    <w:rPr>
      <w:rFonts w:eastAsiaTheme="majorEastAsia" w:cstheme="majorBidi"/>
      <w:b/>
      <w:iCs/>
      <w:sz w:val="24"/>
      <w:szCs w:val="24"/>
    </w:rPr>
  </w:style>
  <w:style w:type="paragraph" w:styleId="Heading6">
    <w:name w:val="heading 6"/>
    <w:basedOn w:val="Normal"/>
    <w:next w:val="BodyText"/>
    <w:uiPriority w:val="9"/>
    <w:semiHidden/>
    <w:unhideWhenUsed/>
    <w:qFormat/>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rsid w:val="003F02CC"/>
    <w:pPr>
      <w:keepNext/>
      <w:keepLines/>
      <w:jc w:val="center"/>
    </w:pPr>
    <w:rPr>
      <w:rFonts w:eastAsiaTheme="majorEastAsia" w:cstheme="majorBidi"/>
      <w:b/>
      <w:bCs/>
      <w:sz w:val="44"/>
      <w:szCs w:val="36"/>
    </w:rPr>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Subtitle">
    <w:name w:val="Subtitle"/>
    <w:basedOn w:val="Normal"/>
    <w:next w:val="Normal"/>
    <w:uiPriority w:val="11"/>
    <w:qFormat/>
    <w:pPr>
      <w:keepNext/>
      <w:keepLines/>
      <w:jc w:val="center"/>
    </w:pPr>
    <w:rPr>
      <w:b/>
      <w:sz w:val="36"/>
      <w:szCs w:val="36"/>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link w:val="SourceCode"/>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urier New" w:hAnsi="Courier New"/>
      <w:b/>
      <w:i w:val="0"/>
      <w:color w:val="007020"/>
      <w:sz w:val="22"/>
    </w:rPr>
  </w:style>
  <w:style w:type="character" w:customStyle="1" w:styleId="DataTypeTok">
    <w:name w:val="DataTypeTok"/>
    <w:basedOn w:val="VerbatimChar"/>
    <w:rPr>
      <w:rFonts w:ascii="Courier New" w:hAnsi="Courier New"/>
      <w:i w:val="0"/>
      <w:color w:val="902000"/>
      <w:sz w:val="22"/>
    </w:rPr>
  </w:style>
  <w:style w:type="character" w:customStyle="1" w:styleId="DecValTok">
    <w:name w:val="DecValTok"/>
    <w:basedOn w:val="VerbatimChar"/>
    <w:rPr>
      <w:rFonts w:ascii="Courier New" w:hAnsi="Courier New"/>
      <w:i w:val="0"/>
      <w:color w:val="40A070"/>
      <w:sz w:val="22"/>
    </w:rPr>
  </w:style>
  <w:style w:type="character" w:customStyle="1" w:styleId="BaseNTok">
    <w:name w:val="BaseNTok"/>
    <w:basedOn w:val="VerbatimChar"/>
    <w:rPr>
      <w:rFonts w:ascii="Courier New" w:hAnsi="Courier New"/>
      <w:i w:val="0"/>
      <w:color w:val="40A070"/>
      <w:sz w:val="22"/>
    </w:rPr>
  </w:style>
  <w:style w:type="character" w:customStyle="1" w:styleId="FloatTok">
    <w:name w:val="FloatTok"/>
    <w:basedOn w:val="VerbatimChar"/>
    <w:rPr>
      <w:rFonts w:ascii="Courier New" w:hAnsi="Courier New"/>
      <w:i w:val="0"/>
      <w:color w:val="40A070"/>
      <w:sz w:val="22"/>
    </w:rPr>
  </w:style>
  <w:style w:type="character" w:customStyle="1" w:styleId="ConstantTok">
    <w:name w:val="ConstantTok"/>
    <w:basedOn w:val="VerbatimChar"/>
    <w:rPr>
      <w:rFonts w:ascii="Courier New" w:hAnsi="Courier New"/>
      <w:i w:val="0"/>
      <w:color w:val="880000"/>
      <w:sz w:val="22"/>
    </w:rPr>
  </w:style>
  <w:style w:type="character" w:customStyle="1" w:styleId="CharTok">
    <w:name w:val="CharTok"/>
    <w:basedOn w:val="VerbatimChar"/>
    <w:rPr>
      <w:rFonts w:ascii="Courier New" w:hAnsi="Courier New"/>
      <w:i w:val="0"/>
      <w:color w:val="4070A0"/>
      <w:sz w:val="22"/>
    </w:rPr>
  </w:style>
  <w:style w:type="character" w:customStyle="1" w:styleId="SpecialCharTok">
    <w:name w:val="SpecialCharTok"/>
    <w:basedOn w:val="VerbatimChar"/>
    <w:rPr>
      <w:rFonts w:ascii="Courier New" w:hAnsi="Courier New"/>
      <w:i w:val="0"/>
      <w:color w:val="4070A0"/>
      <w:sz w:val="22"/>
    </w:rPr>
  </w:style>
  <w:style w:type="character" w:customStyle="1" w:styleId="StringTok">
    <w:name w:val="StringTok"/>
    <w:basedOn w:val="VerbatimChar"/>
    <w:rPr>
      <w:rFonts w:ascii="Courier New" w:hAnsi="Courier New"/>
      <w:i w:val="0"/>
      <w:color w:val="4070A0"/>
      <w:sz w:val="22"/>
    </w:rPr>
  </w:style>
  <w:style w:type="character" w:customStyle="1" w:styleId="VerbatimStringTok">
    <w:name w:val="VerbatimStringTok"/>
    <w:basedOn w:val="VerbatimChar"/>
    <w:rPr>
      <w:rFonts w:ascii="Courier New" w:hAnsi="Courier New"/>
      <w:i w:val="0"/>
      <w:color w:val="4070A0"/>
      <w:sz w:val="22"/>
    </w:rPr>
  </w:style>
  <w:style w:type="character" w:customStyle="1" w:styleId="SpecialStringTok">
    <w:name w:val="SpecialStringTok"/>
    <w:basedOn w:val="VerbatimChar"/>
    <w:rPr>
      <w:rFonts w:ascii="Courier New" w:hAnsi="Courier New"/>
      <w:i w:val="0"/>
      <w:color w:val="BB6688"/>
      <w:sz w:val="22"/>
    </w:rPr>
  </w:style>
  <w:style w:type="character" w:customStyle="1" w:styleId="ImportTok">
    <w:name w:val="ImportTok"/>
    <w:basedOn w:val="VerbatimChar"/>
    <w:rPr>
      <w:rFonts w:ascii="Courier New" w:hAnsi="Courier New"/>
      <w:i w:val="0"/>
      <w:sz w:val="22"/>
    </w:rPr>
  </w:style>
  <w:style w:type="character" w:customStyle="1" w:styleId="CommentTok">
    <w:name w:val="CommentTok"/>
    <w:basedOn w:val="VerbatimChar"/>
    <w:rPr>
      <w:rFonts w:ascii="Courier New" w:hAnsi="Courier New"/>
      <w:i/>
      <w:color w:val="60A0B0"/>
      <w:sz w:val="22"/>
    </w:rPr>
  </w:style>
  <w:style w:type="character" w:customStyle="1" w:styleId="DocumentationTok">
    <w:name w:val="DocumentationTok"/>
    <w:basedOn w:val="VerbatimChar"/>
    <w:rPr>
      <w:rFonts w:ascii="Courier New" w:hAnsi="Courier New"/>
      <w:i/>
      <w:color w:val="BA2121"/>
      <w:sz w:val="22"/>
    </w:rPr>
  </w:style>
  <w:style w:type="character" w:customStyle="1" w:styleId="AnnotationTok">
    <w:name w:val="AnnotationTok"/>
    <w:basedOn w:val="VerbatimChar"/>
    <w:rPr>
      <w:rFonts w:ascii="Courier New" w:hAnsi="Courier New"/>
      <w:b/>
      <w:i/>
      <w:color w:val="60A0B0"/>
      <w:sz w:val="22"/>
    </w:rPr>
  </w:style>
  <w:style w:type="character" w:customStyle="1" w:styleId="CommentVarTok">
    <w:name w:val="CommentVarTok"/>
    <w:basedOn w:val="VerbatimChar"/>
    <w:rPr>
      <w:rFonts w:ascii="Courier New" w:hAnsi="Courier New"/>
      <w:b/>
      <w:i/>
      <w:color w:val="60A0B0"/>
      <w:sz w:val="22"/>
    </w:rPr>
  </w:style>
  <w:style w:type="character" w:customStyle="1" w:styleId="OtherTok">
    <w:name w:val="OtherTok"/>
    <w:basedOn w:val="VerbatimChar"/>
    <w:rPr>
      <w:rFonts w:ascii="Courier New" w:hAnsi="Courier New"/>
      <w:i w:val="0"/>
      <w:color w:val="007020"/>
      <w:sz w:val="22"/>
    </w:rPr>
  </w:style>
  <w:style w:type="character" w:customStyle="1" w:styleId="FunctionTok">
    <w:name w:val="FunctionTok"/>
    <w:basedOn w:val="VerbatimChar"/>
    <w:rPr>
      <w:rFonts w:ascii="Courier New" w:hAnsi="Courier New"/>
      <w:i w:val="0"/>
      <w:color w:val="06287E"/>
      <w:sz w:val="22"/>
    </w:rPr>
  </w:style>
  <w:style w:type="character" w:customStyle="1" w:styleId="VariableTok">
    <w:name w:val="VariableTok"/>
    <w:basedOn w:val="VerbatimChar"/>
    <w:rPr>
      <w:rFonts w:ascii="Courier New" w:hAnsi="Courier New"/>
      <w:i w:val="0"/>
      <w:color w:val="19177C"/>
      <w:sz w:val="22"/>
    </w:rPr>
  </w:style>
  <w:style w:type="character" w:customStyle="1" w:styleId="ControlFlowTok">
    <w:name w:val="ControlFlowTok"/>
    <w:basedOn w:val="VerbatimChar"/>
    <w:rPr>
      <w:rFonts w:ascii="Courier New" w:hAnsi="Courier New"/>
      <w:b/>
      <w:i w:val="0"/>
      <w:color w:val="007020"/>
      <w:sz w:val="22"/>
    </w:rPr>
  </w:style>
  <w:style w:type="character" w:customStyle="1" w:styleId="OperatorTok">
    <w:name w:val="OperatorTok"/>
    <w:basedOn w:val="VerbatimChar"/>
    <w:rPr>
      <w:rFonts w:ascii="Courier New" w:hAnsi="Courier New"/>
      <w:i w:val="0"/>
      <w:color w:val="666666"/>
      <w:sz w:val="22"/>
    </w:rPr>
  </w:style>
  <w:style w:type="character" w:customStyle="1" w:styleId="BuiltInTok">
    <w:name w:val="BuiltInTok"/>
    <w:basedOn w:val="VerbatimChar"/>
    <w:rPr>
      <w:rFonts w:ascii="Courier New" w:hAnsi="Courier New"/>
      <w:i w:val="0"/>
      <w:sz w:val="22"/>
    </w:rPr>
  </w:style>
  <w:style w:type="character" w:customStyle="1" w:styleId="ExtensionTok">
    <w:name w:val="ExtensionTok"/>
    <w:basedOn w:val="VerbatimChar"/>
    <w:rPr>
      <w:rFonts w:ascii="Courier New" w:hAnsi="Courier New"/>
      <w:i w:val="0"/>
      <w:sz w:val="22"/>
    </w:rPr>
  </w:style>
  <w:style w:type="character" w:customStyle="1" w:styleId="PreprocessorTok">
    <w:name w:val="PreprocessorTok"/>
    <w:basedOn w:val="VerbatimChar"/>
    <w:rPr>
      <w:rFonts w:ascii="Courier New" w:hAnsi="Courier New"/>
      <w:i w:val="0"/>
      <w:color w:val="BC7A00"/>
      <w:sz w:val="22"/>
    </w:rPr>
  </w:style>
  <w:style w:type="character" w:customStyle="1" w:styleId="AttributeTok">
    <w:name w:val="AttributeTok"/>
    <w:basedOn w:val="VerbatimChar"/>
    <w:rPr>
      <w:rFonts w:ascii="Courier New" w:hAnsi="Courier New"/>
      <w:i w:val="0"/>
      <w:color w:val="7D9029"/>
      <w:sz w:val="22"/>
    </w:rPr>
  </w:style>
  <w:style w:type="character" w:customStyle="1" w:styleId="RegionMarkerTok">
    <w:name w:val="RegionMarkerTok"/>
    <w:basedOn w:val="VerbatimChar"/>
    <w:rPr>
      <w:rFonts w:ascii="Courier New" w:hAnsi="Courier New"/>
      <w:i w:val="0"/>
      <w:sz w:val="22"/>
    </w:rPr>
  </w:style>
  <w:style w:type="character" w:customStyle="1" w:styleId="InformationTok">
    <w:name w:val="InformationTok"/>
    <w:basedOn w:val="VerbatimChar"/>
    <w:rPr>
      <w:rFonts w:ascii="Courier New" w:hAnsi="Courier New"/>
      <w:b/>
      <w:i/>
      <w:color w:val="60A0B0"/>
      <w:sz w:val="22"/>
    </w:rPr>
  </w:style>
  <w:style w:type="character" w:customStyle="1" w:styleId="WarningTok">
    <w:name w:val="WarningTok"/>
    <w:basedOn w:val="VerbatimChar"/>
    <w:rPr>
      <w:rFonts w:ascii="Courier New" w:hAnsi="Courier New"/>
      <w:b/>
      <w:i/>
      <w:color w:val="60A0B0"/>
      <w:sz w:val="22"/>
    </w:rPr>
  </w:style>
  <w:style w:type="character" w:customStyle="1" w:styleId="AlertTok">
    <w:name w:val="AlertTok"/>
    <w:basedOn w:val="VerbatimChar"/>
    <w:rPr>
      <w:rFonts w:ascii="Courier New" w:hAnsi="Courier New"/>
      <w:b/>
      <w:i w:val="0"/>
      <w:color w:val="FF0000"/>
      <w:sz w:val="22"/>
    </w:rPr>
  </w:style>
  <w:style w:type="character" w:customStyle="1" w:styleId="ErrorTok">
    <w:name w:val="ErrorTok"/>
    <w:basedOn w:val="VerbatimChar"/>
    <w:rPr>
      <w:rFonts w:ascii="Courier New" w:hAnsi="Courier New"/>
      <w:b/>
      <w:i w:val="0"/>
      <w:color w:val="FF0000"/>
      <w:sz w:val="22"/>
    </w:rPr>
  </w:style>
  <w:style w:type="character" w:customStyle="1" w:styleId="NormalTok">
    <w:name w:val="NormalTok"/>
    <w:basedOn w:val="VerbatimChar"/>
    <w:rPr>
      <w:rFonts w:ascii="Courier New" w:hAnsi="Courier New"/>
      <w:i w:val="0"/>
      <w:sz w:val="2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2B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BC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C2BCB"/>
    <w:rPr>
      <w:b/>
      <w:bCs/>
    </w:rPr>
  </w:style>
  <w:style w:type="character" w:customStyle="1" w:styleId="CommentSubjectChar">
    <w:name w:val="Comment Subject Char"/>
    <w:basedOn w:val="CommentTextChar"/>
    <w:link w:val="CommentSubject"/>
    <w:uiPriority w:val="99"/>
    <w:semiHidden/>
    <w:rsid w:val="007C2BCB"/>
    <w:rPr>
      <w:b/>
      <w:bCs/>
      <w:sz w:val="20"/>
      <w:szCs w:val="20"/>
    </w:rPr>
  </w:style>
  <w:style w:type="paragraph" w:styleId="Revision">
    <w:name w:val="Revision"/>
    <w:hidden/>
    <w:uiPriority w:val="99"/>
    <w:semiHidden/>
    <w:rsid w:val="007C2BCB"/>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doi.org/ggb632" TargetMode="External"/><Relationship Id="rId21" Type="http://schemas.openxmlformats.org/officeDocument/2006/relationships/image" Target="media/image4.png"/><Relationship Id="rId42" Type="http://schemas.openxmlformats.org/officeDocument/2006/relationships/hyperlink" Target="https://doi.org/10.1016/j.cels.2017.03.006" TargetMode="External"/><Relationship Id="rId63" Type="http://schemas.openxmlformats.org/officeDocument/2006/relationships/hyperlink" Target="https://www.ncbi.nlm.nih.gov/pmc/articles/PMC551541" TargetMode="External"/><Relationship Id="rId84" Type="http://schemas.openxmlformats.org/officeDocument/2006/relationships/hyperlink" Target="https://www.ietf.org/rfc/rfc2119.html" TargetMode="External"/><Relationship Id="rId138" Type="http://schemas.openxmlformats.org/officeDocument/2006/relationships/hyperlink" Target="https://www.ncbi.nlm.nih.gov/pubmed/19243617" TargetMode="External"/><Relationship Id="rId159" Type="http://schemas.openxmlformats.org/officeDocument/2006/relationships/hyperlink" Target="https://doi.org/10.1101/2020.05.29.124743" TargetMode="External"/><Relationship Id="rId107" Type="http://schemas.openxmlformats.org/officeDocument/2006/relationships/hyperlink" Target="https://doi.org/ggdf7h" TargetMode="External"/><Relationship Id="rId11" Type="http://schemas.openxmlformats.org/officeDocument/2006/relationships/comments" Target="comments.xml"/><Relationship Id="rId32" Type="http://schemas.openxmlformats.org/officeDocument/2006/relationships/hyperlink" Target="https://www.ncbi.nlm.nih.gov/pmc/articles/PMC5762154" TargetMode="External"/><Relationship Id="rId53" Type="http://schemas.openxmlformats.org/officeDocument/2006/relationships/hyperlink" Target="https://www.ncbi.nlm.nih.gov/pubmed/18927580" TargetMode="External"/><Relationship Id="rId74" Type="http://schemas.openxmlformats.org/officeDocument/2006/relationships/hyperlink" Target="https://www.ncbi.nlm.nih.gov/pubmed/29322916" TargetMode="External"/><Relationship Id="rId128" Type="http://schemas.openxmlformats.org/officeDocument/2006/relationships/hyperlink" Target="https://doi.org/gdwsj7" TargetMode="External"/><Relationship Id="rId149" Type="http://schemas.openxmlformats.org/officeDocument/2006/relationships/hyperlink" Target="https://www.ncbi.nlm.nih.gov/pmc/articles/PMC6450665" TargetMode="External"/><Relationship Id="rId5" Type="http://schemas.openxmlformats.org/officeDocument/2006/relationships/webSettings" Target="webSettings.xml"/><Relationship Id="rId95" Type="http://schemas.openxmlformats.org/officeDocument/2006/relationships/hyperlink" Target="https://www.ncbi.nlm.nih.gov/pubmed/29322914" TargetMode="External"/><Relationship Id="rId160" Type="http://schemas.openxmlformats.org/officeDocument/2006/relationships/hyperlink" Target="https://doi.org/gg4mm3" TargetMode="External"/><Relationship Id="rId22" Type="http://schemas.openxmlformats.org/officeDocument/2006/relationships/hyperlink" Target="https://www.nature.com/articles/s41593-020-0685-8" TargetMode="External"/><Relationship Id="rId43" Type="http://schemas.openxmlformats.org/officeDocument/2006/relationships/hyperlink" Target="https://www.ncbi.nlm.nih.gov/pubmed/28334573" TargetMode="External"/><Relationship Id="rId64" Type="http://schemas.openxmlformats.org/officeDocument/2006/relationships/hyperlink" Target="https://doi.org/c7kw6x" TargetMode="External"/><Relationship Id="rId118" Type="http://schemas.openxmlformats.org/officeDocument/2006/relationships/hyperlink" Target="https://doi.org/10.1146/annurev-cellbio-100616-060818" TargetMode="External"/><Relationship Id="rId139" Type="http://schemas.openxmlformats.org/officeDocument/2006/relationships/hyperlink" Target="https://www.ncbi.nlm.nih.gov/pmc/articles/PMC2662812" TargetMode="External"/><Relationship Id="rId85" Type="http://schemas.openxmlformats.org/officeDocument/2006/relationships/hyperlink" Target="https://doi.org/ghbk9r" TargetMode="External"/><Relationship Id="rId150" Type="http://schemas.openxmlformats.org/officeDocument/2006/relationships/hyperlink" Target="https://doi.org/ggqqc6" TargetMode="External"/><Relationship Id="rId12" Type="http://schemas.microsoft.com/office/2011/relationships/commentsExtended" Target="commentsExtended.xml"/><Relationship Id="rId17" Type="http://schemas.openxmlformats.org/officeDocument/2006/relationships/image" Target="media/image2.jpg"/><Relationship Id="rId33" Type="http://schemas.openxmlformats.org/officeDocument/2006/relationships/hyperlink" Target="https://doi.org/gf92ht" TargetMode="External"/><Relationship Id="rId38" Type="http://schemas.openxmlformats.org/officeDocument/2006/relationships/hyperlink" Target="https://doi.org/10.1038/s41586-019-1629-x" TargetMode="External"/><Relationship Id="rId59" Type="http://schemas.openxmlformats.org/officeDocument/2006/relationships/hyperlink" Target="https://www.ncbi.nlm.nih.gov/pubmed/18027281" TargetMode="External"/><Relationship Id="rId103" Type="http://schemas.openxmlformats.org/officeDocument/2006/relationships/hyperlink" Target="https://www.wikidata.org/wiki/Q34307217" TargetMode="External"/><Relationship Id="rId108" Type="http://schemas.openxmlformats.org/officeDocument/2006/relationships/hyperlink" Target="https://doi.org/10.31234/osf.io/jqw35" TargetMode="External"/><Relationship Id="rId124" Type="http://schemas.openxmlformats.org/officeDocument/2006/relationships/hyperlink" Target="https://doi.org/gdwskh" TargetMode="External"/><Relationship Id="rId129" Type="http://schemas.openxmlformats.org/officeDocument/2006/relationships/hyperlink" Target="https://doi.org/10.1038/s41586-018-0394-6" TargetMode="External"/><Relationship Id="rId54" Type="http://schemas.openxmlformats.org/officeDocument/2006/relationships/hyperlink" Target="https://doi.org/f9b62x" TargetMode="External"/><Relationship Id="rId70" Type="http://schemas.openxmlformats.org/officeDocument/2006/relationships/hyperlink" Target="https://www.ncbi.nlm.nih.gov/pubmed/27377652" TargetMode="External"/><Relationship Id="rId75" Type="http://schemas.openxmlformats.org/officeDocument/2006/relationships/hyperlink" Target="https://www.ncbi.nlm.nih.gov/pmc/articles/PMC5763506" TargetMode="External"/><Relationship Id="rId91" Type="http://schemas.openxmlformats.org/officeDocument/2006/relationships/hyperlink" Target="https://www.ncbi.nlm.nih.gov/pubmed/25481008" TargetMode="External"/><Relationship Id="rId96" Type="http://schemas.openxmlformats.org/officeDocument/2006/relationships/hyperlink" Target="https://www.ncbi.nlm.nih.gov/pmc/articles/PMC5763290" TargetMode="External"/><Relationship Id="rId140" Type="http://schemas.openxmlformats.org/officeDocument/2006/relationships/hyperlink" Target="https://doi.org/c6dmmh" TargetMode="External"/><Relationship Id="rId145" Type="http://schemas.openxmlformats.org/officeDocument/2006/relationships/hyperlink" Target="https://doi.org/10.1006/ijhc.1995.1081" TargetMode="External"/><Relationship Id="rId161" Type="http://schemas.openxmlformats.org/officeDocument/2006/relationships/hyperlink" Target="https://doi.org/10.1038/s41467-020-17281-7"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ubianat.github.io/technotype/v/e31a68f9631e93d153950f2cfa51ad52831c2d23/" TargetMode="External"/><Relationship Id="rId23" Type="http://schemas.openxmlformats.org/officeDocument/2006/relationships/hyperlink" Target="https://www.wikidata.org/wiki/Q102104590" TargetMode="External"/><Relationship Id="rId28" Type="http://schemas.openxmlformats.org/officeDocument/2006/relationships/hyperlink" Target="https://www.ncbi.nlm.nih.gov/pubmed/15242626" TargetMode="External"/><Relationship Id="rId49" Type="http://schemas.openxmlformats.org/officeDocument/2006/relationships/hyperlink" Target="https://doi.org/10.1242/dev.178996" TargetMode="External"/><Relationship Id="rId114" Type="http://schemas.openxmlformats.org/officeDocument/2006/relationships/hyperlink" Target="https://doi.org/10.7554/elife.38619" TargetMode="External"/><Relationship Id="rId119" Type="http://schemas.openxmlformats.org/officeDocument/2006/relationships/hyperlink" Target="https://www.ncbi.nlm.nih.gov/pubmed/28813177" TargetMode="External"/><Relationship Id="rId44" Type="http://schemas.openxmlformats.org/officeDocument/2006/relationships/hyperlink" Target="https://doi.org/ggctwf" TargetMode="External"/><Relationship Id="rId60" Type="http://schemas.openxmlformats.org/officeDocument/2006/relationships/hyperlink" Target="https://doi.org/dfxc74" TargetMode="External"/><Relationship Id="rId65" Type="http://schemas.openxmlformats.org/officeDocument/2006/relationships/hyperlink" Target="https://doi.org/10.1186/1471-2105-12-6" TargetMode="External"/><Relationship Id="rId81" Type="http://schemas.openxmlformats.org/officeDocument/2006/relationships/hyperlink" Target="https://doi.org/10.7554/elife.47014" TargetMode="External"/><Relationship Id="rId86" Type="http://schemas.openxmlformats.org/officeDocument/2006/relationships/hyperlink" Target="https://doi.org/10.1186/s12859-019-2725-5" TargetMode="External"/><Relationship Id="rId130" Type="http://schemas.openxmlformats.org/officeDocument/2006/relationships/hyperlink" Target="https://www.ncbi.nlm.nih.gov/pubmed/30069046" TargetMode="External"/><Relationship Id="rId135" Type="http://schemas.openxmlformats.org/officeDocument/2006/relationships/hyperlink" Target="https://www.ncbi.nlm.nih.gov/pmc/articles/PMC5775029" TargetMode="External"/><Relationship Id="rId151" Type="http://schemas.openxmlformats.org/officeDocument/2006/relationships/hyperlink" Target="https://doi.org/10.7554/elife.52614" TargetMode="External"/><Relationship Id="rId156" Type="http://schemas.openxmlformats.org/officeDocument/2006/relationships/hyperlink" Target="https://doi.org/10.1101/2020.01.05.895441" TargetMode="External"/><Relationship Id="rId13" Type="http://schemas.microsoft.com/office/2016/09/relationships/commentsIds" Target="commentsIds.xml"/><Relationship Id="rId18" Type="http://schemas.openxmlformats.org/officeDocument/2006/relationships/image" Target="media/image3.jpg"/><Relationship Id="rId39" Type="http://schemas.openxmlformats.org/officeDocument/2006/relationships/hyperlink" Target="https://www.ncbi.nlm.nih.gov/pubmed/31597973" TargetMode="External"/><Relationship Id="rId109" Type="http://schemas.openxmlformats.org/officeDocument/2006/relationships/hyperlink" Target="https://doi.org/gg99dp" TargetMode="External"/><Relationship Id="rId34" Type="http://schemas.openxmlformats.org/officeDocument/2006/relationships/hyperlink" Target="https://doi.org/10.1038/s41586-019-1629-x" TargetMode="External"/><Relationship Id="rId50" Type="http://schemas.openxmlformats.org/officeDocument/2006/relationships/hyperlink" Target="https://www.ncbi.nlm.nih.gov/pubmed/31537583" TargetMode="External"/><Relationship Id="rId55" Type="http://schemas.openxmlformats.org/officeDocument/2006/relationships/hyperlink" Target="https://doi.org/10.1038/nrg.2016.127" TargetMode="External"/><Relationship Id="rId76" Type="http://schemas.openxmlformats.org/officeDocument/2006/relationships/hyperlink" Target="https://doi.org/gg99b8" TargetMode="External"/><Relationship Id="rId97" Type="http://schemas.openxmlformats.org/officeDocument/2006/relationships/hyperlink" Target="https://doi.org/bwnm" TargetMode="External"/><Relationship Id="rId104" Type="http://schemas.openxmlformats.org/officeDocument/2006/relationships/hyperlink" Target="https://doi.org/10.1016/j.neuron.2012.10.002" TargetMode="External"/><Relationship Id="rId120" Type="http://schemas.openxmlformats.org/officeDocument/2006/relationships/hyperlink" Target="https://www.ncbi.nlm.nih.gov/pubmed/29590361" TargetMode="External"/><Relationship Id="rId125" Type="http://schemas.openxmlformats.org/officeDocument/2006/relationships/hyperlink" Target="https://doi.org/10.1038/s41586-018-0393-7" TargetMode="External"/><Relationship Id="rId141" Type="http://schemas.openxmlformats.org/officeDocument/2006/relationships/hyperlink" Target="https://doi.org/10.1016/j.jbi.2010.01.006" TargetMode="External"/><Relationship Id="rId146" Type="http://schemas.openxmlformats.org/officeDocument/2006/relationships/hyperlink" Target="https://doi.org/gfzw8q" TargetMode="External"/><Relationship Id="rId7" Type="http://schemas.openxmlformats.org/officeDocument/2006/relationships/hyperlink" Target="https://github.com/lubianat/technotype/tree/e31a68f9631e93d153950f2cfa51ad52831c2d23" TargetMode="External"/><Relationship Id="rId71" Type="http://schemas.openxmlformats.org/officeDocument/2006/relationships/hyperlink" Target="https://www.ncbi.nlm.nih.gov/pmc/articles/PMC4932724" TargetMode="External"/><Relationship Id="rId92" Type="http://schemas.openxmlformats.org/officeDocument/2006/relationships/hyperlink" Target="https://www.ncbi.nlm.nih.gov/pmc/articles/PMC4393520" TargetMode="External"/><Relationship Id="rId162" Type="http://schemas.openxmlformats.org/officeDocument/2006/relationships/hyperlink" Target="https://www.ncbi.nlm.nih.gov/pubmed/32651388" TargetMode="External"/><Relationship Id="rId2" Type="http://schemas.openxmlformats.org/officeDocument/2006/relationships/numbering" Target="numbering.xml"/><Relationship Id="rId29" Type="http://schemas.openxmlformats.org/officeDocument/2006/relationships/hyperlink" Target="https://doi.org/gcnzcv" TargetMode="External"/><Relationship Id="rId24" Type="http://schemas.openxmlformats.org/officeDocument/2006/relationships/hyperlink" Target="https://worldcat.org/isbn/9781260026184" TargetMode="External"/><Relationship Id="rId40" Type="http://schemas.openxmlformats.org/officeDocument/2006/relationships/hyperlink" Target="https://www.ncbi.nlm.nih.gov/pmc/articles/PMC6800388" TargetMode="External"/><Relationship Id="rId45" Type="http://schemas.openxmlformats.org/officeDocument/2006/relationships/hyperlink" Target="https://doi.org/10.1242/dev.169854" TargetMode="External"/><Relationship Id="rId66" Type="http://schemas.openxmlformats.org/officeDocument/2006/relationships/hyperlink" Target="https://www.ncbi.nlm.nih.gov/pubmed/21208450" TargetMode="External"/><Relationship Id="rId87" Type="http://schemas.openxmlformats.org/officeDocument/2006/relationships/hyperlink" Target="https://www.ncbi.nlm.nih.gov/pubmed/31272390" TargetMode="External"/><Relationship Id="rId110" Type="http://schemas.openxmlformats.org/officeDocument/2006/relationships/hyperlink" Target="https://doi.org/10.1093/nar/gkz543" TargetMode="External"/><Relationship Id="rId115" Type="http://schemas.openxmlformats.org/officeDocument/2006/relationships/hyperlink" Target="https://www.ncbi.nlm.nih.gov/pubmed/30977723" TargetMode="External"/><Relationship Id="rId131" Type="http://schemas.openxmlformats.org/officeDocument/2006/relationships/hyperlink" Target="https://www.ncbi.nlm.nih.gov/pmc/articles/PMC6108322" TargetMode="External"/><Relationship Id="rId136" Type="http://schemas.openxmlformats.org/officeDocument/2006/relationships/hyperlink" Target="https://doi.org/cpxdhs" TargetMode="External"/><Relationship Id="rId157" Type="http://schemas.openxmlformats.org/officeDocument/2006/relationships/hyperlink" Target="https://www.bioconductor.org/packages/release/bioc/vignettes/ontoProc/inst/doc/ontoProc.html" TargetMode="External"/><Relationship Id="rId61" Type="http://schemas.openxmlformats.org/officeDocument/2006/relationships/hyperlink" Target="https://doi.org/10.1186/gb-2005-6-2-r21" TargetMode="External"/><Relationship Id="rId82" Type="http://schemas.openxmlformats.org/officeDocument/2006/relationships/hyperlink" Target="https://www.ncbi.nlm.nih.gov/pubmed/31674305" TargetMode="External"/><Relationship Id="rId152" Type="http://schemas.openxmlformats.org/officeDocument/2006/relationships/hyperlink" Target="https://www.ncbi.nlm.nih.gov/pubmed/32180547" TargetMode="External"/><Relationship Id="rId19" Type="http://schemas.openxmlformats.org/officeDocument/2006/relationships/hyperlink" Target="http://purl.obolibrary.org/obo/CL_0000451" TargetMode="External"/><Relationship Id="rId14" Type="http://schemas.microsoft.com/office/2018/08/relationships/commentsExtensible" Target="commentsExtensible.xml"/><Relationship Id="rId30" Type="http://schemas.openxmlformats.org/officeDocument/2006/relationships/hyperlink" Target="https://doi.org/10.7554/elife.27041" TargetMode="External"/><Relationship Id="rId35" Type="http://schemas.openxmlformats.org/officeDocument/2006/relationships/hyperlink" Target="https://www.ncbi.nlm.nih.gov/pubmed/31597973" TargetMode="External"/><Relationship Id="rId56" Type="http://schemas.openxmlformats.org/officeDocument/2006/relationships/hyperlink" Target="https://www.ncbi.nlm.nih.gov/pubmed/27818507" TargetMode="External"/><Relationship Id="rId77" Type="http://schemas.openxmlformats.org/officeDocument/2006/relationships/hyperlink" Target="https://doi.org/10.1186/s12859-019-2721-9" TargetMode="External"/><Relationship Id="rId100" Type="http://schemas.openxmlformats.org/officeDocument/2006/relationships/hyperlink" Target="https://worldcat.org/isbn/9783161484100" TargetMode="External"/><Relationship Id="rId105" Type="http://schemas.openxmlformats.org/officeDocument/2006/relationships/hyperlink" Target="https://en.wikipedia.org/w/index.php?title=PhyloCode&amp;oldid=987870644" TargetMode="External"/><Relationship Id="rId126" Type="http://schemas.openxmlformats.org/officeDocument/2006/relationships/hyperlink" Target="https://www.ncbi.nlm.nih.gov/pubmed/30069044" TargetMode="External"/><Relationship Id="rId147" Type="http://schemas.openxmlformats.org/officeDocument/2006/relationships/hyperlink" Target="https://doi.org/10.7554/elife.47381" TargetMode="External"/><Relationship Id="rId8" Type="http://schemas.openxmlformats.org/officeDocument/2006/relationships/hyperlink" Target="https://orcid.org/0000-0003-2473-2313" TargetMode="External"/><Relationship Id="rId51" Type="http://schemas.openxmlformats.org/officeDocument/2006/relationships/hyperlink" Target="https://www.ncbi.nlm.nih.gov/pubmed/18927580" TargetMode="External"/><Relationship Id="rId72" Type="http://schemas.openxmlformats.org/officeDocument/2006/relationships/hyperlink" Target="https://doi.org/gg99b7" TargetMode="External"/><Relationship Id="rId93" Type="http://schemas.openxmlformats.org/officeDocument/2006/relationships/hyperlink" Target="https://doi.org/ghcbdk" TargetMode="External"/><Relationship Id="rId98" Type="http://schemas.openxmlformats.org/officeDocument/2006/relationships/hyperlink" Target="https://doi.org/10.1017/cbo9781107415324.004" TargetMode="External"/><Relationship Id="rId121" Type="http://schemas.openxmlformats.org/officeDocument/2006/relationships/hyperlink" Target="https://doi.org/10.1093/hmg/ddy100" TargetMode="External"/><Relationship Id="rId142" Type="http://schemas.openxmlformats.org/officeDocument/2006/relationships/hyperlink" Target="https://www.ncbi.nlm.nih.gov/pubmed/20123131" TargetMode="External"/><Relationship Id="rId163" Type="http://schemas.openxmlformats.org/officeDocument/2006/relationships/hyperlink" Target="https://www.ncbi.nlm.nih.gov/pmc/articles/PMC7351785" TargetMode="External"/><Relationship Id="rId3" Type="http://schemas.openxmlformats.org/officeDocument/2006/relationships/styles" Target="styles.xml"/><Relationship Id="rId25" Type="http://schemas.openxmlformats.org/officeDocument/2006/relationships/hyperlink" Target="https://worldcat.org/isbn/9780226458113" TargetMode="External"/><Relationship Id="rId46" Type="http://schemas.openxmlformats.org/officeDocument/2006/relationships/hyperlink" Target="https://www.ncbi.nlm.nih.gov/pubmed/31249003" TargetMode="External"/><Relationship Id="rId67" Type="http://schemas.openxmlformats.org/officeDocument/2006/relationships/hyperlink" Target="https://www.ncbi.nlm.nih.gov/pmc/articles/PMC3024222" TargetMode="External"/><Relationship Id="rId116" Type="http://schemas.openxmlformats.org/officeDocument/2006/relationships/hyperlink" Target="https://www.ncbi.nlm.nih.gov/pmc/articles/PMC6499542" TargetMode="External"/><Relationship Id="rId137" Type="http://schemas.openxmlformats.org/officeDocument/2006/relationships/hyperlink" Target="https://doi.org/10.1186/1471-2105-10-70" TargetMode="External"/><Relationship Id="rId158" Type="http://schemas.openxmlformats.org/officeDocument/2006/relationships/hyperlink" Target="https://doi.org/gg99dr" TargetMode="External"/><Relationship Id="rId20" Type="http://schemas.openxmlformats.org/officeDocument/2006/relationships/hyperlink" Target="http://purl.obolibrary.org/obo/CL_0000738" TargetMode="External"/><Relationship Id="rId41" Type="http://schemas.openxmlformats.org/officeDocument/2006/relationships/hyperlink" Target="https://www.ncbi.nlm.nih.gov/pubmed/28334573" TargetMode="External"/><Relationship Id="rId62" Type="http://schemas.openxmlformats.org/officeDocument/2006/relationships/hyperlink" Target="https://www.ncbi.nlm.nih.gov/pubmed/15693950" TargetMode="External"/><Relationship Id="rId83" Type="http://schemas.openxmlformats.org/officeDocument/2006/relationships/hyperlink" Target="https://www.ncbi.nlm.nih.gov/pmc/articles/PMC6824840" TargetMode="External"/><Relationship Id="rId88" Type="http://schemas.openxmlformats.org/officeDocument/2006/relationships/hyperlink" Target="https://www.ncbi.nlm.nih.gov/pmc/articles/PMC6509839" TargetMode="External"/><Relationship Id="rId111" Type="http://schemas.openxmlformats.org/officeDocument/2006/relationships/hyperlink" Target="https://www.ncbi.nlm.nih.gov/pubmed/31226206" TargetMode="External"/><Relationship Id="rId132" Type="http://schemas.openxmlformats.org/officeDocument/2006/relationships/hyperlink" Target="https://doi.org/f94x5t" TargetMode="External"/><Relationship Id="rId153" Type="http://schemas.openxmlformats.org/officeDocument/2006/relationships/hyperlink" Target="https://www.ncbi.nlm.nih.gov/pmc/articles/PMC7077981" TargetMode="External"/><Relationship Id="rId15" Type="http://schemas.openxmlformats.org/officeDocument/2006/relationships/hyperlink" Target="https://pubmed.ncbi.nlm.nih.gov/31217225/" TargetMode="External"/><Relationship Id="rId36" Type="http://schemas.openxmlformats.org/officeDocument/2006/relationships/hyperlink" Target="https://www.ncbi.nlm.nih.gov/pmc/articles/PMC6800388" TargetMode="External"/><Relationship Id="rId57" Type="http://schemas.openxmlformats.org/officeDocument/2006/relationships/hyperlink" Target="https://doi.org/c34kzf" TargetMode="External"/><Relationship Id="rId106" Type="http://schemas.openxmlformats.org/officeDocument/2006/relationships/hyperlink" Target="http://phylonames.org/code/divisions/1/" TargetMode="External"/><Relationship Id="rId127" Type="http://schemas.openxmlformats.org/officeDocument/2006/relationships/hyperlink" Target="https://www.ncbi.nlm.nih.gov/pmc/articles/PMC6295155" TargetMode="External"/><Relationship Id="rId10" Type="http://schemas.openxmlformats.org/officeDocument/2006/relationships/hyperlink" Target="https://orcid.org/0000-0001-5297-9108" TargetMode="External"/><Relationship Id="rId31" Type="http://schemas.openxmlformats.org/officeDocument/2006/relationships/hyperlink" Target="https://www.ncbi.nlm.nih.gov/pubmed/29206104" TargetMode="External"/><Relationship Id="rId52" Type="http://schemas.openxmlformats.org/officeDocument/2006/relationships/hyperlink" Target="https://doi.org/10.1038/nrg2416" TargetMode="External"/><Relationship Id="rId73" Type="http://schemas.openxmlformats.org/officeDocument/2006/relationships/hyperlink" Target="https://doi.org/10.1186/s12859-017-1976-2" TargetMode="External"/><Relationship Id="rId78" Type="http://schemas.openxmlformats.org/officeDocument/2006/relationships/hyperlink" Target="https://www.ncbi.nlm.nih.gov/pubmed/31272374" TargetMode="External"/><Relationship Id="rId94" Type="http://schemas.openxmlformats.org/officeDocument/2006/relationships/hyperlink" Target="https://doi.org/10.1186/s12859-017-1980-6" TargetMode="External"/><Relationship Id="rId99" Type="http://schemas.openxmlformats.org/officeDocument/2006/relationships/hyperlink" Target="https://www.wikidata.org/wiki/Q1868040" TargetMode="External"/><Relationship Id="rId101" Type="http://schemas.openxmlformats.org/officeDocument/2006/relationships/hyperlink" Target="https://www.wikidata.org/wiki/Q101226729" TargetMode="External"/><Relationship Id="rId122" Type="http://schemas.openxmlformats.org/officeDocument/2006/relationships/hyperlink" Target="https://www.ncbi.nlm.nih.gov/pubmed/29590361" TargetMode="External"/><Relationship Id="rId143" Type="http://schemas.openxmlformats.org/officeDocument/2006/relationships/hyperlink" Target="https://www.ncbi.nlm.nih.gov/pmc/articles/PMC2892030" TargetMode="External"/><Relationship Id="rId148" Type="http://schemas.openxmlformats.org/officeDocument/2006/relationships/hyperlink" Target="https://www.ncbi.nlm.nih.gov/pubmed/30950793"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ubianat" TargetMode="External"/><Relationship Id="rId26" Type="http://schemas.openxmlformats.org/officeDocument/2006/relationships/hyperlink" Target="https://doi.org/dg84br" TargetMode="External"/><Relationship Id="rId47" Type="http://schemas.openxmlformats.org/officeDocument/2006/relationships/hyperlink" Target="https://www.ncbi.nlm.nih.gov/pmc/articles/PMC6602355" TargetMode="External"/><Relationship Id="rId68" Type="http://schemas.openxmlformats.org/officeDocument/2006/relationships/hyperlink" Target="https://doi.org/gg99b9" TargetMode="External"/><Relationship Id="rId89" Type="http://schemas.openxmlformats.org/officeDocument/2006/relationships/hyperlink" Target="https://doi.org/f7cc46" TargetMode="External"/><Relationship Id="rId112" Type="http://schemas.openxmlformats.org/officeDocument/2006/relationships/hyperlink" Target="https://www.ncbi.nlm.nih.gov/pmc/articles/PMC6895264" TargetMode="External"/><Relationship Id="rId133" Type="http://schemas.openxmlformats.org/officeDocument/2006/relationships/hyperlink" Target="https://doi.org/10.1126/science.aah4573" TargetMode="External"/><Relationship Id="rId154" Type="http://schemas.openxmlformats.org/officeDocument/2006/relationships/hyperlink" Target="https://www.wikidata.org/wiki/Wikidata:Main_Page" TargetMode="External"/><Relationship Id="rId16" Type="http://schemas.openxmlformats.org/officeDocument/2006/relationships/image" Target="media/image1.jpg"/><Relationship Id="rId37" Type="http://schemas.openxmlformats.org/officeDocument/2006/relationships/hyperlink" Target="https://www.ncbi.nlm.nih.gov/pubmed/31597973" TargetMode="External"/><Relationship Id="rId58" Type="http://schemas.openxmlformats.org/officeDocument/2006/relationships/hyperlink" Target="https://doi.org/10.1080/10635150701701083" TargetMode="External"/><Relationship Id="rId79" Type="http://schemas.openxmlformats.org/officeDocument/2006/relationships/hyperlink" Target="https://www.ncbi.nlm.nih.gov/pmc/articles/PMC6509796" TargetMode="External"/><Relationship Id="rId102" Type="http://schemas.openxmlformats.org/officeDocument/2006/relationships/hyperlink" Target="https://doi.org/10.1038/s41586-020-2879-3" TargetMode="External"/><Relationship Id="rId123" Type="http://schemas.openxmlformats.org/officeDocument/2006/relationships/hyperlink" Target="https://www.ncbi.nlm.nih.gov/pmc/articles/PMC5946857" TargetMode="External"/><Relationship Id="rId144" Type="http://schemas.openxmlformats.org/officeDocument/2006/relationships/hyperlink" Target="https://www.wikidata.org/wiki/Q47303277" TargetMode="External"/><Relationship Id="rId90" Type="http://schemas.openxmlformats.org/officeDocument/2006/relationships/hyperlink" Target="https://doi.org/10.1093/bioinformatics/btu807" TargetMode="External"/><Relationship Id="rId165" Type="http://schemas.microsoft.com/office/2011/relationships/people" Target="people.xml"/><Relationship Id="rId27" Type="http://schemas.openxmlformats.org/officeDocument/2006/relationships/hyperlink" Target="https://doi.org/10.1016/j.cub.2004.06.035" TargetMode="External"/><Relationship Id="rId48" Type="http://schemas.openxmlformats.org/officeDocument/2006/relationships/hyperlink" Target="https://doi.org/ghdb9v" TargetMode="External"/><Relationship Id="rId69" Type="http://schemas.openxmlformats.org/officeDocument/2006/relationships/hyperlink" Target="https://doi.org/10.1186/s13326-016-0088-7" TargetMode="External"/><Relationship Id="rId113" Type="http://schemas.openxmlformats.org/officeDocument/2006/relationships/hyperlink" Target="https://doi.org/ghbc3p" TargetMode="External"/><Relationship Id="rId134" Type="http://schemas.openxmlformats.org/officeDocument/2006/relationships/hyperlink" Target="https://www.ncbi.nlm.nih.gov/pubmed/28428369" TargetMode="External"/><Relationship Id="rId80" Type="http://schemas.openxmlformats.org/officeDocument/2006/relationships/hyperlink" Target="https://doi.org/ggjnmv" TargetMode="External"/><Relationship Id="rId155" Type="http://schemas.openxmlformats.org/officeDocument/2006/relationships/hyperlink" Target="https://doi.org/gg99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6za3/Z2D9nTEzbCibTeoVenlGA==">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18</Pages>
  <Words>8533</Words>
  <Characters>48639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Helder Nakaya</dc:creator>
  <cp:lastModifiedBy>Helder Nakaya</cp:lastModifiedBy>
  <cp:revision>6</cp:revision>
  <dcterms:created xsi:type="dcterms:W3CDTF">2020-12-04T17:29:00Z</dcterms:created>
  <dcterms:modified xsi:type="dcterms:W3CDTF">2020-12-07T14:27:00Z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2020-11-20</vt:lpwstr>
  </property>
  <property fmtid="{D5CDD505-2E9C-101B-9397-08002B2CF9AE}" pid="7" name="header-includes">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