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24"/>
          <w:szCs w:val="24"/>
        </w:rPr>
      </w:pPr>
      <w:r w:rsidDel="00000000" w:rsidR="00000000" w:rsidRPr="00000000">
        <w:rPr>
          <w:sz w:val="24"/>
          <w:szCs w:val="24"/>
          <w:rtl w:val="0"/>
        </w:rPr>
        <w:t xml:space="preserve">Towards a pragmatic definition of cell type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manuscript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permalink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automatically generated from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lubianat/technotype@6dff479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September 30, 2020. </w:t>
      </w:r>
    </w:p>
    <w:bookmarkStart w:colFirst="0" w:colLast="0" w:name="gjdgxs" w:id="0"/>
    <w:bookmarkEnd w:id="0"/>
    <w:p w:rsidR="00000000" w:rsidDel="00000000" w:rsidP="00000000" w:rsidRDefault="00000000" w:rsidRPr="00000000" w14:paraId="00000003">
      <w:pPr>
        <w:pStyle w:val="Heading2"/>
        <w:spacing w:line="360" w:lineRule="auto"/>
        <w:jc w:val="both"/>
        <w:rPr>
          <w:sz w:val="24"/>
          <w:szCs w:val="24"/>
        </w:rPr>
      </w:pPr>
      <w:r w:rsidDel="00000000" w:rsidR="00000000" w:rsidRPr="00000000">
        <w:rPr>
          <w:sz w:val="24"/>
          <w:szCs w:val="24"/>
          <w:rtl w:val="0"/>
        </w:rPr>
        <w:t xml:space="preserve">Authors</w:t>
      </w:r>
    </w:p>
    <w:p w:rsidR="00000000" w:rsidDel="00000000" w:rsidP="00000000" w:rsidRDefault="00000000" w:rsidRPr="00000000" w14:paraId="00000004">
      <w:pPr>
        <w:numPr>
          <w:ilvl w:val="0"/>
          <w:numId w:val="2"/>
        </w:numPr>
        <w:spacing w:line="360" w:lineRule="auto"/>
        <w:ind w:left="480" w:hanging="480"/>
        <w:jc w:val="both"/>
        <w:rPr>
          <w:sz w:val="24"/>
          <w:szCs w:val="24"/>
        </w:rPr>
      </w:pPr>
      <w:r w:rsidDel="00000000" w:rsidR="00000000" w:rsidRPr="00000000">
        <w:rPr>
          <w:b w:val="1"/>
          <w:sz w:val="24"/>
          <w:szCs w:val="24"/>
          <w:rtl w:val="0"/>
        </w:rPr>
        <w:t xml:space="preserve">Tiago Lubiana</w:t>
      </w:r>
      <w:r w:rsidDel="00000000" w:rsidR="00000000" w:rsidRPr="00000000">
        <w:rPr>
          <w:sz w:val="24"/>
          <w:szCs w:val="24"/>
          <w:rtl w:val="0"/>
        </w:rPr>
        <w:t xml:space="preserve">  </w:t>
      </w:r>
      <w:hyperlink r:id="rId9">
        <w:r w:rsidDel="00000000" w:rsidR="00000000" w:rsidRPr="00000000">
          <w:rPr>
            <w:rFonts w:ascii="Arial" w:cs="Arial" w:eastAsia="Arial" w:hAnsi="Arial"/>
            <w:i w:val="0"/>
            <w:color w:val="0000ff"/>
            <w:sz w:val="24"/>
            <w:szCs w:val="24"/>
            <w:u w:val="single"/>
            <w:rtl w:val="0"/>
          </w:rPr>
          <w:t xml:space="preserve">0000-0003-2473-2313</w:t>
        </w:r>
      </w:hyperlink>
      <w:r w:rsidDel="00000000" w:rsidR="00000000" w:rsidRPr="00000000">
        <w:rPr>
          <w:sz w:val="24"/>
          <w:szCs w:val="24"/>
          <w:rtl w:val="0"/>
        </w:rPr>
        <w:t xml:space="preserve"> ·  </w:t>
      </w:r>
      <w:hyperlink r:id="rId10">
        <w:r w:rsidDel="00000000" w:rsidR="00000000" w:rsidRPr="00000000">
          <w:rPr>
            <w:rFonts w:ascii="Arial" w:cs="Arial" w:eastAsia="Arial" w:hAnsi="Arial"/>
            <w:i w:val="0"/>
            <w:color w:val="0000ff"/>
            <w:sz w:val="24"/>
            <w:szCs w:val="24"/>
            <w:u w:val="single"/>
            <w:rtl w:val="0"/>
          </w:rPr>
          <w:t xml:space="preserve">lubianat</w:t>
        </w:r>
      </w:hyperlink>
      <w:r w:rsidDel="00000000" w:rsidR="00000000" w:rsidRPr="00000000">
        <w:rPr>
          <w:sz w:val="24"/>
          <w:szCs w:val="24"/>
          <w:rtl w:val="0"/>
        </w:rPr>
        <w:t xml:space="preserve">  Computational Systems Biology Laboratory, University of São Paulo </w:t>
      </w:r>
    </w:p>
    <w:p w:rsidR="00000000" w:rsidDel="00000000" w:rsidP="00000000" w:rsidRDefault="00000000" w:rsidRPr="00000000" w14:paraId="00000005">
      <w:pPr>
        <w:numPr>
          <w:ilvl w:val="0"/>
          <w:numId w:val="2"/>
        </w:numPr>
        <w:spacing w:line="360" w:lineRule="auto"/>
        <w:ind w:left="480" w:hanging="480"/>
        <w:jc w:val="both"/>
        <w:rPr>
          <w:sz w:val="24"/>
          <w:szCs w:val="24"/>
        </w:rPr>
      </w:pPr>
      <w:r w:rsidDel="00000000" w:rsidR="00000000" w:rsidRPr="00000000">
        <w:rPr>
          <w:b w:val="1"/>
          <w:sz w:val="24"/>
          <w:szCs w:val="24"/>
          <w:rtl w:val="0"/>
        </w:rPr>
        <w:t xml:space="preserve">Helder Takashi Imoto Nakaya (pending approval)</w:t>
      </w:r>
      <w:r w:rsidDel="00000000" w:rsidR="00000000" w:rsidRPr="00000000">
        <w:rPr>
          <w:sz w:val="24"/>
          <w:szCs w:val="24"/>
          <w:rtl w:val="0"/>
        </w:rPr>
        <w:t xml:space="preserve">  </w:t>
      </w:r>
      <w:hyperlink r:id="rId11">
        <w:r w:rsidDel="00000000" w:rsidR="00000000" w:rsidRPr="00000000">
          <w:rPr>
            <w:rFonts w:ascii="Arial" w:cs="Arial" w:eastAsia="Arial" w:hAnsi="Arial"/>
            <w:i w:val="0"/>
            <w:color w:val="0000ff"/>
            <w:sz w:val="24"/>
            <w:szCs w:val="24"/>
            <w:u w:val="single"/>
            <w:rtl w:val="0"/>
          </w:rPr>
          <w:t xml:space="preserve">0000-0001-5297-9108</w:t>
        </w:r>
      </w:hyperlink>
      <w:r w:rsidDel="00000000" w:rsidR="00000000" w:rsidRPr="00000000">
        <w:rPr>
          <w:sz w:val="24"/>
          <w:szCs w:val="24"/>
          <w:rtl w:val="0"/>
        </w:rPr>
        <w:t xml:space="preserve">  Computational Systems Biology Laboratory, University of São Paulo </w:t>
      </w:r>
    </w:p>
    <w:p w:rsidR="00000000" w:rsidDel="00000000" w:rsidP="00000000" w:rsidRDefault="00000000" w:rsidRPr="00000000" w14:paraId="00000006">
      <w:pPr>
        <w:spacing w:line="360" w:lineRule="auto"/>
        <w:ind w:left="480" w:firstLine="0"/>
        <w:jc w:val="both"/>
        <w:rPr>
          <w:sz w:val="24"/>
          <w:szCs w:val="24"/>
        </w:rPr>
      </w:pPr>
      <w:r w:rsidDel="00000000" w:rsidR="00000000" w:rsidRPr="00000000">
        <w:rPr>
          <w:rtl w:val="0"/>
        </w:rPr>
      </w:r>
    </w:p>
    <w:bookmarkStart w:colFirst="0" w:colLast="0" w:name="30j0zll" w:id="1"/>
    <w:bookmarkEnd w:id="1"/>
    <w:p w:rsidR="00000000" w:rsidDel="00000000" w:rsidP="00000000" w:rsidRDefault="00000000" w:rsidRPr="00000000" w14:paraId="00000007">
      <w:pPr>
        <w:pStyle w:val="Heading2"/>
        <w:spacing w:line="360" w:lineRule="auto"/>
        <w:jc w:val="both"/>
        <w:rPr>
          <w:sz w:val="24"/>
          <w:szCs w:val="24"/>
        </w:rPr>
      </w:pPr>
      <w:r w:rsidDel="00000000" w:rsidR="00000000" w:rsidRPr="00000000">
        <w:rPr>
          <w:sz w:val="24"/>
          <w:szCs w:val="24"/>
          <w:rtl w:val="0"/>
        </w:rPr>
        <w:t xml:space="preserve">Abstract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smallCaps w:val="0"/>
          <w:strike w:val="0"/>
          <w:color w:val="000000"/>
          <w:sz w:val="22"/>
          <w:szCs w:val="22"/>
          <w:u w:val="none"/>
          <w:shd w:fill="auto" w:val="clear"/>
          <w:vertAlign w:val="baseline"/>
          <w:rPrChange w:author="Tiago Lubiana" w:id="1" w:date="2020-10-11T15:44:29Z">
            <w:rPr>
              <w:rFonts w:ascii="Arial" w:cs="Arial" w:eastAsia="Arial" w:hAnsi="Arial"/>
              <w:b w:val="0"/>
              <w:i w:val="0"/>
              <w:smallCaps w:val="0"/>
              <w:strike w:val="0"/>
              <w:color w:val="000000"/>
              <w:sz w:val="22"/>
              <w:szCs w:val="22"/>
              <w:u w:val="none"/>
              <w:shd w:fill="auto" w:val="clear"/>
              <w:vertAlign w:val="baseline"/>
            </w:rPr>
          </w:rPrChange>
        </w:rPr>
      </w:pPr>
      <w:ins w:author="Tiago Lubiana" w:id="0" w:date="2020-10-11T15:44:29Z">
        <w:r w:rsidDel="00000000" w:rsidR="00000000" w:rsidRPr="00000000">
          <w:rPr>
            <w:sz w:val="24"/>
            <w:szCs w:val="24"/>
            <w:rtl w:val="0"/>
          </w:rPr>
          <w:t xml:space="preserve">The concept of cell type is key for our biological models of reality. Recent technological advances are prompting us to rethink what we understand by cell type and how we classify cells. There are currently no commonly agreed definitions of a cell type, making it hard to integrate knowledge across the life sciences. We propose a working definition of cell type as any class of cell that is explicitly defined, identifiable within a taxon, and theoretically useful. Then, we specify four classes of cell types, to differentiate the concepts applied to a single species (</w:t>
        </w:r>
        <w:r w:rsidDel="00000000" w:rsidR="00000000" w:rsidRPr="00000000">
          <w:rPr>
            <w:sz w:val="24"/>
            <w:szCs w:val="24"/>
            <w:rtl w:val="0"/>
          </w:rPr>
          <w:t xml:space="preserve">sensu stricto</w:t>
        </w:r>
        <w:r w:rsidDel="00000000" w:rsidR="00000000" w:rsidRPr="00000000">
          <w:rPr>
            <w:sz w:val="24"/>
            <w:szCs w:val="24"/>
            <w:rtl w:val="0"/>
          </w:rPr>
          <w:t xml:space="preserve"> cell types)  from the ones for multiple species (archetypes), populations below the species level (infratypes), and specific experiments (technotype). The flexible and rigorous framework we propose can base annotation of single-cell omics data sets, and reconcile knowledge about cells across all different domains of science </w:t>
        </w:r>
      </w:ins>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0A">
      <w:pPr>
        <w:pStyle w:val="Heading1"/>
        <w:spacing w:line="360" w:lineRule="auto"/>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basic subjects in any undergraduate major in life sciences is histology. The students are required to identify cell types across various tissues and look for color and shape patterns in hematoxylin-eosin stains. Textbooks, including the one by Junqueira &amp; Carneiro[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as manuals that perpetuate the paradigms (in the Kuhnian sense)[</w:t>
      </w:r>
      <w:hyperlink w:anchor="z337ya">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what we know about a couple of hundred cell types.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concept of “cell type,” thus, is still based on centuries-old histochemical techniques, such as the Golgi-stains of neurons immortalized by Ramon y Cajal[</w:t>
      </w:r>
      <w:hyperlink w:anchor="3j2qqm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histological influence is noticeable even in the names given to cell types, such as “erythrocytes”, “eosinophils”, “basophils”, and “oxyphilic cell of the thyroid”. The concepts we use are drawn from studies of microanatomy. This connection with anatomy leads us to think about cell types as anatomical entities as if they are clearly dissectible and fixed in an organism. This may be why attempts to quantify cell types use the scale of “hundreds” of human cell types [</w:t>
      </w:r>
      <w:hyperlink w:anchor="1y810tw">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4i7ojhp">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2xcytpi">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techniques have challenged this anatomy-based conceptualization. From flow cytometry and patch clamping to single-cell RNA-seq, we have observed an explosion of new categories and novel cell “subtypes” and “families” popping up in the literature. The activity has intensified in the past few years with the rise of projects to characterize all human cell types, such as the Human Cell Atlas and HUBMAP [</w:t>
      </w:r>
      <w:hyperlink w:anchor="1ci93xb">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whwml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advances in biology require us to find better answers for how to define a cell type. The concept might not have “true” meaning, in a philosophical-realistic sense. Nevertheless, we can strive to find nominal, pragmatic definitions for the real challenges of large-scale biology. Otherwise, how can we precisely label single-cell data? How can we formalize the discovery of new cell types? How can we integrate the knowledge from millions of </w:t>
      </w:r>
      <w:r w:rsidDel="00000000" w:rsidR="00000000" w:rsidRPr="00000000">
        <w:rPr>
          <w:rtl w:val="0"/>
        </w:rPr>
        <w:t xml:space="preserve">published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articles?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a conceptual advance is being perceived by the community [</w:t>
      </w:r>
      <w:hyperlink w:anchor="2bn6wsx">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sh70q">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as4poj">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new perspectives are rising. One core line of thought is based on the cell type as an evolutionary unit defined by a Core Regulatory Complex (CoRC) of transcription factors. That definition enables the drawing of parallels, from the evolution of other biological entities (such as genes, proteins and species) to the evolution of cell types. Models of how multicellular life works greatly benefit from concepts such as “sister types” (cell types that diverged from a single ancestor), “cell type homology” (cell types in different species that share a common evolutionary origin), and “cell type convergence” (cell types that execute similar functions but which are not directly evolutionarily related) [</w:t>
      </w:r>
      <w:hyperlink w:anchor="1pxezwc">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49x2ik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much as different concepts of species coexist [</w:t>
      </w:r>
      <w:hyperlink w:anchor="2p2csry">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 [</w:t>
      </w:r>
      <w:hyperlink w:anchor="147n2z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o7al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23ckvvd">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and the International Workshop on Cells in Experimental Life Sciences[</w:t>
      </w:r>
      <w:hyperlink w:anchor="ihv63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2hioqz">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notable. Their contributions underpin many of the opinions discussed here and are explained in detail throughout the article.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conceptual quest addressed by this work is one of research synthesis and is summarized in the following question: Which cell type definition can be crafted for rigorously describing biomedical experiments?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that goal, the body of the article is divided into 4 parts. In Part 1, we propose a set of rules that are sufficient for defining cell types. Part 2 offers a small set of names for differentiating the main classes of cell types. In Part 3, we address the logical consequences of the proposed definitions, while Part 4 is a discussion of the pragmatic challenges envisaged in employing such definitions.</w:t>
      </w:r>
    </w:p>
    <w:bookmarkStart w:colFirst="0" w:colLast="0" w:name="3znysh7" w:id="3"/>
    <w:bookmarkEnd w:id="3"/>
    <w:p w:rsidR="00000000" w:rsidDel="00000000" w:rsidP="00000000" w:rsidRDefault="00000000" w:rsidRPr="00000000" w14:paraId="00000013">
      <w:pPr>
        <w:pStyle w:val="Heading1"/>
        <w:spacing w:line="360" w:lineRule="auto"/>
        <w:jc w:val="both"/>
        <w:rPr>
          <w:sz w:val="24"/>
          <w:szCs w:val="24"/>
        </w:rPr>
      </w:pPr>
      <w:r w:rsidDel="00000000" w:rsidR="00000000" w:rsidRPr="00000000">
        <w:rPr>
          <w:sz w:val="24"/>
          <w:szCs w:val="24"/>
          <w:rtl w:val="0"/>
        </w:rPr>
        <w:t xml:space="preserve">A set of 3 + 1 rules for defining a cell type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opinion article published in Cell Systems in 2017, the researchers presented their views on the conceptual definition of ‘cell type’ in the context of a mature organism [</w:t>
      </w:r>
      <w:hyperlink w:anchor="2bn6wsx">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opinions were varied, and no consensus was achieved. Many of the scientists believed that cell functions have a core role in defining cell types, which is a slippery road, as the very meaning of “function” in biology is elusive [</w:t>
      </w:r>
      <w:hyperlink w:anchor="1hmsyys">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pragmatic definition of cell type (for eukaryotic, multicellular organisms) consists of 3 + 1 simple rules. A cell type is a class of cells that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explicitly defined</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theoretically useful</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identifiable for a defined taxon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should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logically related to other cell types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t>
      </w:r>
      <w:r w:rsidDel="00000000" w:rsidR="00000000" w:rsidRPr="00000000">
        <w:rPr>
          <w:rtl w:val="0"/>
        </w:rPr>
        <w:t xml:space="preserv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must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represents an absolute requirement, whereas </w:t>
      </w:r>
      <w:r w:rsidDel="00000000" w:rsidR="00000000" w:rsidRPr="00000000">
        <w:rPr>
          <w:rtl w:val="0"/>
        </w:rPr>
        <w:t xml:space="preserv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should</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suggests that “there may exist valid reasons in particular circumstances to ignore a particular item” (as per RFC 2119 [</w:t>
      </w:r>
      <w:hyperlink w:anchor="41mghml">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commentRangeStart w:id="1"/>
      <w:commentRangeStart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rule 1, by explicitly defined we mean that the cell type needs to be followed by a clear definition that would allow rational judgments of whether a singular cell belongs to the type or not. The definition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should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necessary and sufficient criteria for classification. An example is a cell type defined by “expression of the proteins CD3 and CD4, but lacking CD8.” Even though there is still some ambiguity in that definition (see [</w:t>
      </w:r>
      <w:hyperlink w:anchor="2grqrue">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vx122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longer discussions), it already states clear, reasonable criteria. Any combination of markers (or the lack thereof) can define a different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cell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extends to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definition, and small differences are enough for constituting new cell types. The degree of rigorousness cannot be decided a priori, as we still do not have a rigorous framework for representing biological knowledge, but we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should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strive to make definitions as rigorous as possible. Other examples of what could be explicit definitions are as follows</w:t>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cell” defines a class of cells with a length of more than 50 micrometers on any axis.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cortical neuron” is any cell in a human cortex that is capable of producing an action potential.</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“leukocyte” is a class of achromatic cells found in animal blood.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recognition of multiple valid types of rules is not new. The first Cell Ontology article, in 2005, explicitly acknowledged criteria based on function, histology, lineage and ploidy [</w:t>
      </w:r>
      <w:hyperlink w:anchor="147n2z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features were combined in the definitions of “species-neutral” cell types [</w:t>
      </w:r>
      <w:hyperlink w:anchor="23ckvvd">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arguably useful for integrating databases or for teaching biology. Gradually, we are acknowledging that we might need more specific classes to characterize experimental biology, leading to the definition of species-specific types defined by granular characteristics [</w:t>
      </w:r>
      <w:hyperlink w:anchor="3fwokq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o7al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analogy, when describing a new species, besides preserving a type specimen, a taxonomist must cover the species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diagnosis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ways one can tell a species from others. Even though there are standards for format, the taxonomy codes for botany and zoology do not limit which characters can be used, as there is a huge diversity of organisms.[</w:t>
      </w:r>
      <w:hyperlink w:anchor="1v1yuxt">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same way, it might be unrealistic to restrict definitions of cell types to a single class of characters like expression markers.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2 is, thus, an explicit criterion that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followed while discussing cell types scientifically; we need to define the taxons for which a given cell type is expected to manifest. The cell type then needs to be discoverable in any individual of the taxon (or taxons) of interest, given the appropriate conditions (e.g., stage of life and biological sex). The set of taxons covered by a cell type is called here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taxonom</w:t>
      </w:r>
      <w:r w:rsidDel="00000000" w:rsidR="00000000" w:rsidRPr="00000000">
        <w:rPr>
          <w:rtl w:val="0"/>
        </w:rPr>
        <w:t xml:space="preserve">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just </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scope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cell type. Note that, as cell types can be defined by function and functions can converge, the taxonomic scope is not restricted to monophyletic taxa (“clades”). The definition of taxon used here is liberal and applies to any class of organisms that any researcher identifies explicitly as a unit.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 scope is important to avoid the pitfalls of extrapolation. A recurrent theme is that theories corroborated by mouse experiments are valid for human cells. Such extrapolation is an instance of the classic problem of induction, which is discussed thoroughly in the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of Scientific Discovery</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specification of the scope a researcher is referring to would make inductional claims explicit and enable proper evaluation of claims. It is not safe to assume that a mouse neutrophil is simply a neutrophil that happens to be in a mouse. A definition of scope is essential to tease apart general claims from study-specific claims.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3 deals with practical concern. There is a massive number of explicit definitions that one scientist might come up with due to the combinatorial nature of classes that far outnumber the reported number of atoms in the observable universe. For this reason, a criterion of usefulness is necessary for deciding when a class of cells is considered a cell type. The simplest criterion of usefulness is one based on the individual: a valid cell type is whatever class any individual rationally finds useful.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4 is a practical extension of the usefulness rule: a cell type has to be logically anchored to other cell types for increased usefulness, which means that a definition of a cell class is (for research synthesis concerns) less useful if it cannot be considered a “subclass” of another cell type. For our practical concerns, all imaginable cell types are subclasses of a “cell of eukaryotes”. This is presented as a recommendation instead of a requirement as, in practice, it might be an overhead and not strictly necessary for claims of the discovery of new cell types and similar tasks.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Ontological organization is important for integrating knowledge across studies. A transcriptomically-defined cell type and an electrophysiologically-defined cell type are not the same, but they can be grouped in a superclass that contains cells that match either one or the other criterion. Practically, when describing a cell type, one should make an effort to insert it into the universe of interrelated cell types, even if that implies creating new superclasses.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consequences of these sets of criteria are discussed in the following sections.</w:t>
      </w:r>
    </w:p>
    <w:bookmarkStart w:colFirst="0" w:colLast="0" w:name="2et92p0" w:id="4"/>
    <w:bookmarkEnd w:id="4"/>
    <w:p w:rsidR="00000000" w:rsidDel="00000000" w:rsidP="00000000" w:rsidRDefault="00000000" w:rsidRPr="00000000" w14:paraId="00000028">
      <w:pPr>
        <w:pStyle w:val="Heading1"/>
        <w:spacing w:line="360" w:lineRule="auto"/>
        <w:jc w:val="both"/>
        <w:rPr>
          <w:sz w:val="24"/>
          <w:szCs w:val="24"/>
        </w:rPr>
      </w:pPr>
      <w:r w:rsidDel="00000000" w:rsidR="00000000" w:rsidRPr="00000000">
        <w:rPr>
          <w:sz w:val="24"/>
          <w:szCs w:val="24"/>
          <w:rtl w:val="0"/>
        </w:rPr>
        <w:t xml:space="preserve">Naming classes of cell types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parallel to the criteria mentioned in part 1, we propose a set of naming conventions for different classes of cell types, to facilitate communication. Much of the literature mix cell types in one species (e.g., when dealing with a cell type as an evolutionary unit) and multispecies (e.g., in the cell ontology). It is arguably useful to distill these different concepts into their own names. Given the importance of the concept of species in biological classification [</w:t>
      </w:r>
      <w:hyperlink w:anchor="4f1mdlm">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2u6wntf">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derive a species-centric view on the naming of classes of cell types. The three classes we propose are as follows: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archetypes, for when the taxonomic scope of the type is beyond the level of species; for example, “mammal neutrophils.”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sensu stricto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types, for when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taxonomic scope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type corresponds to a single species; for example, “human neutrophils.”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infratypes, for when the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taxonomic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scope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below the level of species; for example, considering the mouse strain “C57BL/6J” [</w:t>
      </w:r>
      <w:hyperlink w:anchor="19c6y1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“C57BL/6J neutrophils”.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adopting a more precise vocabulary, we can flush out misunderstandings and communicate clearly. At the level of individual scientific experiments, we usually work at the infratype level; the samples come only from a subpopulation of the species of interest and cannot be assumed to be randomly sampled from all individuals. This has important practical considerations to, once again, avoid failing implicitly at the problem of induction.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in individual experiments, we work with cells of very specific classes. They are not only infratypes but very specific infratypes defined by non-random research setups and pragmatic choices. For example, we might call “CD4 T cells” what are actually CD3+, CD4+, CD8+ cells from the axillary lymph node of 2-month-old chow-fed female C57BL6/J mice from the mouse-house of the Institute of Biochemistry of the University of São Paulo collected on several mornings around 10 pm. Although quite specific, all the mentioned facets (markers, anatomical location, age, biological sex, strain, housing conditions, circadian clock, and diet) are known to alter what we know about cell types. Thus, we benefit from using a name for these very specific classes: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480" w:right="0" w:hanging="480"/>
        <w:jc w:val="both"/>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echnotype: A specific, experimentally defined cell type that harbors in its definition the precise conditions of the cells sampled.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is specific, a technotype is still a class. Unless a study used only one single-cell, it likely contained some sampling method. Samples are from a specific population for which hypotheses are actually tested. This is the most "granular’ cell type, in our considered view, for research synthesis. This is the type that can be strictly annotated in single-cell RNA-seq analysis, for example.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claims are made and tested for technotypes, and the claims can be logically combined in “upper” ontological levels for making claims with a higher degree of universality. The propagation of knowledge to upper levels cannot be implicit. (see Yarkoni 2020 for an analogous problem in the psychological sciences [</w:t>
      </w:r>
      <w:hyperlink w:anchor="3tbugp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Popper defends, knowledge should travel “quasi-inductionally” by fostering hypotheses with higher degrees of generality, which can then be tested for the more universal class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tyjcwt" w:id="5"/>
    <w:bookmarkEnd w:id="5"/>
    <w:p w:rsidR="00000000" w:rsidDel="00000000" w:rsidP="00000000" w:rsidRDefault="00000000" w:rsidRPr="00000000" w14:paraId="00000032">
      <w:pPr>
        <w:pStyle w:val="Heading1"/>
        <w:spacing w:line="360" w:lineRule="auto"/>
        <w:jc w:val="both"/>
        <w:rPr>
          <w:sz w:val="24"/>
          <w:szCs w:val="24"/>
        </w:rPr>
      </w:pPr>
      <w:r w:rsidDel="00000000" w:rsidR="00000000" w:rsidRPr="00000000">
        <w:rPr>
          <w:sz w:val="24"/>
          <w:szCs w:val="24"/>
          <w:rtl w:val="0"/>
        </w:rPr>
        <w:t xml:space="preserve">Logical consequences of the definition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notable logical consequence of the proposed set of criteria is that the definition of a “cell state” is left as a subclass for “cell type”. For the pragmatic purpose adopted here, we avoid the dissection of the differences between persistent classes of cells (which we refer to as “traditional cell types”) or the transient, fugacious classes of cells (which we refer to as the “traditional cell state”). Even though such a distinction is an important topic for theoretical research, it is not a requirement for representing biomedical experiments.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of this entailment is that the class “human cells in metaphase of mitosis” can be considered a cell type, as they can be explicitly defined and restricted to a taxon. Even though “metaphase” itself is a biological process, we can describe all cells executing this process as a single cell type.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disjunct classes: “fibroblasts” and “doubling cells”. It is, thus, essential to consider that cells can belong to at least two disjunct classes.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cells can be assigned to disjunct classes, it is not possible to annotate cell types with a single identifier using a taxonomic tree, in which each concept is represented by a single node with one (and only one) direct parent node. This is in conflict with attempts to classify cell-types using single hierarchies in the form of a tree [</w:t>
      </w:r>
      <w:hyperlink w:anchor="28h4qwu">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nmf14n">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7m2jsg">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types need to be represented ontologically (in the computational sense), which can be thought of as multiple, intertwining trees that take into account different ways of classifying cells.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logical consequence of the definition is that concepts of “subtype” become redundant with “cell type.” A “subtype,” then, is a concept that only makes sense when talking about classes with different degrees of universality. Thus, claims to discovery of new cell “subtypes” or “types” differ only stylistically and can be considered indistinguishable from the perspective of research synthesis.</w:t>
      </w:r>
    </w:p>
    <w:bookmarkStart w:colFirst="0" w:colLast="0" w:name="3dy6vkm" w:id="6"/>
    <w:bookmarkEnd w:id="6"/>
    <w:p w:rsidR="00000000" w:rsidDel="00000000" w:rsidP="00000000" w:rsidRDefault="00000000" w:rsidRPr="00000000" w14:paraId="00000038">
      <w:pPr>
        <w:pStyle w:val="Heading1"/>
        <w:spacing w:line="360" w:lineRule="auto"/>
        <w:jc w:val="both"/>
        <w:rPr>
          <w:sz w:val="24"/>
          <w:szCs w:val="24"/>
        </w:rPr>
      </w:pPr>
      <w:r w:rsidDel="00000000" w:rsidR="00000000" w:rsidRPr="00000000">
        <w:rPr>
          <w:sz w:val="24"/>
          <w:szCs w:val="24"/>
          <w:rtl w:val="0"/>
        </w:rPr>
        <w:t xml:space="preserve">Practical consequences of the definition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previous section, we discussed the logical entailments of accepting the proposed rules as valid. Here, we extend the pragmatic considerations on using such a system for real-world applications.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attempt to define cell types for single cell RNA-Seq, Aevermann et al came up with a set of needs: “The minimum set of necessary and sufficient marker genes selectively expressed by the cell type”, “A parent cell class in the CL (Cell Ontology)”, and “A specimen source description (anatomic structure þ species)” [</w:t>
      </w:r>
      <w:hyperlink w:anchor="1mrcu0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Their approach has great merit in defining clear guidelines for marking a cell type. The requirement of markers is reasonable for the field of single-cell RNA-seq, where marker information is abundant.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w:t>
      </w:r>
      <w:del w:author="Helder Nakaya" w:id="2" w:date="2020-10-09T18:49:00Z">
        <w:commentRangeStart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Ontology </w:delText>
        </w:r>
      </w:del>
      <w:ins w:author="Helder Nakaya" w:id="2" w:date="2020-10-09T18:49:00Z">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ontology </w:t>
        </w:r>
      </w:i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used markers for defining cell types, an approach employed in particular for immune cells [</w:t>
      </w:r>
      <w:hyperlink w:anchor="3o7al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2grqrue">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vx122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markers, however, leaves us with a conceptual problem – definitions of cell type used by electrophysiologists, or even in the manuals of histology classes, are not based on markers. Rigorously adopted, this requirement would leave aside an entire segment of what we consider biomedical knowledge. Moreover, gene markers are not defined for cell types that span multiple species, a problem already discussed in the Cell Ontology report of 2011 [</w:t>
      </w:r>
      <w:hyperlink w:anchor="3o7al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our less stringent set of rules, we can better evaluate claims of discovery of new cell types. With vast amounts of data and loose definition of cell types, it becomes uncannily easy to claim a new cell type. Conversely, if one explicitly claims to have discovered a new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sensu stricto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type, one has to provide enough evidence that cells from this class are identifiable across all individuals of a species. A claim of an “archetype” would require evidence of existence in more than one species. Consequently, experiments that only use a specific strain of mice have a stronger claim if the expectation is limited to the infratype.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the discovery of a new “archetype” is the pair of articles published in Nature in 2018 [</w:t>
      </w:r>
      <w:hyperlink w:anchor="46r0co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2lwamvv">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the newly found “ionocyte”, a class of cells in the trachea enriched for the expression of genes homologous to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CFTR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 Both studies displayed evidence for such a class in both mouse and human samples, corroborating the existence of an archetype. This discovery of an archetype has been denominated by both articles as a discovery of a new cell type.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cell type discovery is a pioneering article by Villani et al [</w:t>
      </w:r>
      <w:hyperlink w:anchor="111kx3o">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describes subclasses of monocytes and dendritic cells in humans and pragmatically uses markers for their definition. The patients were recruited from “the Boston-based PhenoGenetic project (…) and the Newcastle community.” Arguably, they did not have a random sample of humanity, and the observed results might not hold for different populations. This discovery of infratypes has also been described as the discovery of a new “cell type”.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from the article is the discovery of the “AS Dendritic cell” (and two subpopulations of it), characterized by the expression of the antigens for the proteins AXL and SIGLEC6. This and other cell types are presented in the article as part of a “Human dendritic cell atlas”, generalizing the theory for the whole of humanity.</w:t>
      </w:r>
      <w:del w:author="Tiago Lubiana" w:id="3" w:date="2020-10-11T15:38:2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However, it is not clear if the population sampled included individuals from different human backgrounds. Thus, it is possible that the existence of the “cell type” exactly as described might be restricted to some human groups</w:delText>
        </w:r>
      </w:d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jump from technotype (which takes into consideration also descriptors like “healthy” and “age between 25 and 40 years”) to infratype (“all humans in this population scope”) to cell type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sensu strict</w:t>
      </w:r>
      <w:r w:rsidDel="00000000" w:rsidR="00000000" w:rsidRPr="00000000">
        <w:rPr>
          <w:i w:val="1"/>
          <w:rtl w:val="0"/>
        </w:rPr>
        <w:t xml:space="preserve">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is depicted in Figure </w:t>
      </w:r>
      <w:hyperlink w:anchor="3cqmetx">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exemplifies the logical flow.</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“Dendritic cells” are one of the cell types most thoroughly modeled by the Cell Ontology [</w:t>
      </w:r>
      <w:hyperlink w:anchor="3l18frh">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206ipza">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current</w:t>
      </w:r>
      <w:del w:author="Tiago Lubiana" w:id="4" w:date="2020-10-11T15:39:5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natural language</w:delText>
        </w:r>
      </w:d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definition of the dendritic cell (</w:t>
      </w: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CL_0000451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author="Tiago Lubiana" w:id="5" w:date="2020-10-11T15:41:0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downstream of </w:t>
        </w:r>
      </w:ins>
      <w:del w:author="Tiago Lubiana" w:id="5" w:date="2020-10-11T15:41:0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states that a dendritic cell is “A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 The structured definitions are derived from</w:delText>
        </w:r>
      </w:d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leukocyte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CL_0000738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definition, which defines such cells as “achromatic cell of the myeloid or lymphoid lineages capable of ameboid movement.” These definitions are not reconcilable with the “dendritic cells” studied by Villani et al. We have no way of knowing if the cells in their work are “typically resident in particular tissues”, “achromatic” or “capable of ameboid movement”. That might sound pedantic and might, unfortunately, be so, but the logical requirements of computational systems lead to both </w:t>
      </w:r>
      <w:hyperlink r:id="rId1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biocurators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hyperlink r:id="rId1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computers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seen as pedantic. This high level of precision is necessary to accurately depict not only the complexities of cell types but also of research settings.</w:t>
      </w:r>
    </w:p>
    <w:bookmarkStart w:colFirst="0" w:colLast="0" w:name="1t3h5sf" w:id="7"/>
    <w:bookmarkEnd w:id="7"/>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935" distR="114935">
            <wp:extent cx="5146675" cy="9257030"/>
            <wp:effectExtent b="0" l="0" r="0" t="0"/>
            <wp:docPr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id="1" name="image1.png"/>
            <a:graphic>
              <a:graphicData uri="http://schemas.openxmlformats.org/drawingml/2006/picture">
                <pic:pic>
                  <pic:nvPicPr>
                    <pic:cNvPr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id="0" name="image1.png"/>
                    <pic:cNvPicPr preferRelativeResize="0"/>
                  </pic:nvPicPr>
                  <pic:blipFill>
                    <a:blip r:embed="rId16"/>
                    <a:srcRect b="0" l="0" r="0" t="0"/>
                    <a:stretch>
                      <a:fillRect/>
                    </a:stretch>
                  </pic:blipFill>
                  <pic:spPr>
                    <a:xfrm>
                      <a:off x="0" y="0"/>
                      <a:ext cx="5146675" cy="92570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 Conceptualization of a set of the cell types in Villani et al., 2017 [</w:t>
      </w:r>
      <w:hyperlink w:anchor="111kx3o">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35</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depicted cell types were manually curated from the article, where they are either implicitly or explicitly mentioned. The set of cell types is not comprehensive and represents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bookmarkStart w:colFirst="0" w:colLast="0" w:name="4d34og8" w:id="8"/>
      <w:bookmarkEnd w:id="8"/>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are not yet able to formally represent all the aspects that go into a cell type definition, we can use an explicit “natural language definition” property to define cell types. As David Osumi-Sutherland puts in his 2017 article about cell type classification, there is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mismatch between quantified logic, which records assertions about all members of a class, and the messy, noisy reality of biology and the data we collect about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fwokq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not need to have all the biology classified before we deal with cell types. Taking the example in Figure </w:t>
      </w:r>
      <w:hyperlink w:anchor="3cqmetx">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cell types treated as “dendritic cells” in the literature are valid subclasses of the dendritic cell archetype (ct:Q20). Such a subclassing system might lack the power to computationally check the validity of definitions. However, by the principle of minimal commitment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could already be a suitable scaffold for representing experimental data (e.g., from single-cell transcriptomics) and may allow logically robust data integration.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new problem arises. How to name all these specific cell types? How to </w:t>
      </w:r>
      <w:r w:rsidDel="00000000" w:rsidR="00000000" w:rsidRPr="00000000">
        <w:rPr>
          <w:rtl w:val="0"/>
        </w:rPr>
        <w:t xml:space="preserve">humanely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comprehend so many “cell types” with such subtle differences? Which names should we use to differentiate cells that were selected by slightly different combinations of markers?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accurately classifying cell types from the perspective of research synthesis, we need explicit definitions, and they should be as rigorous as possible. This makes the task of finding common names especially hard. We avoid this challenge, focusing on the identification of computationally useful concepts. Common names can be agreed upon in a context by referencing identifiers as with regard to the common and scientific names of species.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Sabina Leonelli stated that the challenges thrown up by big data in biology require advancement of our philosophical theories [</w:t>
      </w:r>
      <w:hyperlink w:anchor="4k668n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agree and argue that the converse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 [</w:t>
      </w:r>
      <w:hyperlink w:anchor="147n2z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o7al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23ckvvd">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Wikidata [</w:t>
      </w:r>
      <w:hyperlink w:anchor="2zbgiuw">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egqt2p">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40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naming cell types becomes simpler when the goal does not require human readability at every step. Instead, by harnessing computer power to record the identifiers and their explicit definitions, we can focus on higher-level abstractions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“technotype” can theoretically solve issues with labeling cell types in single-cell experiments. The non-existence of exact matches in CL (even when combined with other ontologies) renders it theoretically impossible to annotate articles and datasets with perfection. The “technotype” avoids that imprecision by giving power to every researcher to craft their “cell type” of interest. As mentioned in the previous section, by having knowledge that connect the concepts, we would still be able to compare results from different researchers but not explicitly state the level of abstraction at which they can be compared.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for single-cell transcriptomics, the technotype refines our model for labeling cells (and, consequently, cell clusters). A branch of computational single-cell development has dedicated itself to finding tools for labeling single-cell experiments. While some approaches ignore ontologies [</w:t>
      </w:r>
      <w:hyperlink w:anchor="28h4qwu">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ygebqi">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41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 aim at finding the best class among the Cell Ontology [</w:t>
      </w:r>
      <w:hyperlink w:anchor="2dlolyb">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MeSH IDs[</w:t>
      </w:r>
      <w:hyperlink w:anchor="sqyw6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43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rvwp1q">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44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matches have been fed to algorithms such as BLAST2CO [</w:t>
      </w:r>
      <w:hyperlink w:anchor="1rvwp1q">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44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predict best “matches” for a single-cell cluster. However, unless the cells were sampled in the same way across articles, and drawn at random from the same population of individuals, they represent strictly different classes, even if very similar. Thus, we must change the task from finding a “match” to the cells in a given current experiment to finding a “point of insertion” in an ontological network. By acknowledging these real differences, we can have precise metadata, enabling precise statements and facilitating valid reuse of publicly available data.</w:t>
      </w:r>
    </w:p>
    <w:bookmarkStart w:colFirst="0" w:colLast="0" w:name="2s8eyo1" w:id="9"/>
    <w:bookmarkEnd w:id="9"/>
    <w:p w:rsidR="00000000" w:rsidDel="00000000" w:rsidP="00000000" w:rsidRDefault="00000000" w:rsidRPr="00000000" w14:paraId="00000049">
      <w:pPr>
        <w:pStyle w:val="Heading1"/>
        <w:spacing w:line="360" w:lineRule="auto"/>
        <w:jc w:val="both"/>
        <w:rPr>
          <w:sz w:val="24"/>
          <w:szCs w:val="24"/>
        </w:rPr>
      </w:pPr>
      <w:r w:rsidDel="00000000" w:rsidR="00000000" w:rsidRPr="00000000">
        <w:rPr>
          <w:sz w:val="24"/>
          <w:szCs w:val="24"/>
          <w:rtl w:val="0"/>
        </w:rPr>
        <w:t xml:space="preserve">Final remarks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article, we have proposed a set of three rules (rigorous description, taxon scope restriction, and theoretical usefulness) and one recommendation (link to an ontology of cell types) to define cell types. We have also proposed four types of naming to clarify discussions on the topic: archetypes (a class with a scope above species level),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sensu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stricto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types (a class with scope equal to one species), infratypes (a class with scope below the species level) and technotypes (the exact cell type defined for an experimental setup). The concept of the “technotype” can be harnessed as the unit for classifying cells, in a manner analogous to how the “species” is the conventional unit for classifying organisms into higher-order taxa.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dissected some logical entailments of such definition, which admittedly might conflict with current views on defining cell types. We do not aim to solve such conflicts or negate the other perspectives but only to propose a unique way of organizing our knowledge on cell types.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clarifies some of the meanings and provides directions for the future development of the theoretical basis of cell type definition. The discussion on cell types’ definition is still in its infancy, and we need human power to tackle these huge theoretical challenges. Biologists, philosophers, and computer scientists ought to distill the details of defining cell types, powering the Human Cell Atlas, and the life sciences research enterprise of this century.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tl w:val="0"/>
          </w:rPr>
        </w:r>
      </w:del>
    </w:p>
    <w:bookmarkStart w:colFirst="0" w:colLast="0" w:name="17dp8vu" w:id="10"/>
    <w:bookmarkEnd w:id="10"/>
    <w:p w:rsidR="00000000" w:rsidDel="00000000" w:rsidP="00000000" w:rsidRDefault="00000000" w:rsidRPr="00000000" w14:paraId="0000004E">
      <w:pPr>
        <w:pStyle w:val="Heading1"/>
        <w:spacing w:line="360" w:lineRule="auto"/>
        <w:jc w:val="both"/>
        <w:rPr>
          <w:del w:author="Tiago Lubiana" w:id="6" w:date="2020-10-11T15:44:20Z"/>
          <w:sz w:val="24"/>
          <w:szCs w:val="24"/>
        </w:rPr>
      </w:pPr>
      <w:del w:author="Tiago Lubiana" w:id="6" w:date="2020-10-11T15:44:20Z">
        <w:r w:rsidDel="00000000" w:rsidR="00000000" w:rsidRPr="00000000">
          <w:rPr>
            <w:sz w:val="24"/>
            <w:szCs w:val="24"/>
            <w:rtl w:val="0"/>
          </w:rPr>
          <w:delText xml:space="preserve">Supplementary notes which did not end in the text</w:delText>
        </w:r>
      </w:del>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 set of notes that may be incorporated into the final text, or become appendices, or end up as blog posts somewhere.</w:delText>
        </w:r>
      </w:del>
    </w:p>
    <w:bookmarkStart w:colFirst="0" w:colLast="0" w:name="3rdcrjn" w:id="11"/>
    <w:bookmarkEnd w:id="11"/>
    <w:p w:rsidR="00000000" w:rsidDel="00000000" w:rsidP="00000000" w:rsidRDefault="00000000" w:rsidRPr="00000000" w14:paraId="00000050">
      <w:pPr>
        <w:pStyle w:val="Heading2"/>
        <w:spacing w:line="360" w:lineRule="auto"/>
        <w:jc w:val="both"/>
        <w:rPr>
          <w:del w:author="Tiago Lubiana" w:id="6" w:date="2020-10-11T15:44:20Z"/>
          <w:sz w:val="24"/>
          <w:szCs w:val="24"/>
        </w:rPr>
      </w:pPr>
      <w:del w:author="Tiago Lubiana" w:id="6" w:date="2020-10-11T15:44:20Z">
        <w:r w:rsidDel="00000000" w:rsidR="00000000" w:rsidRPr="00000000">
          <w:rPr>
            <w:sz w:val="24"/>
            <w:szCs w:val="24"/>
            <w:rtl w:val="0"/>
          </w:rPr>
          <w:delText xml:space="preserve">What to do when two researchers disagree on a definition?</w:delText>
        </w:r>
      </w:del>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Cell type names are notoriously ambiguous and one definition might collide with an other, specially regarding the natural language name used to described. There are many different, equally valid definitions of a “dendritic cell.” we do not aim to solve this problem from a societal standpoint. However, from a computational-ontology standpoint, there is one simple solution: split the concept.</w:delText>
        </w:r>
      </w:del>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approach is similar to King Solomon’s solution in a famous bible story, called the </w:delText>
        </w:r>
        <w:r w:rsidDel="00000000" w:rsidR="00000000" w:rsidRPr="00000000">
          <w:fldChar w:fldCharType="begin"/>
        </w:r>
        <w:r w:rsidDel="00000000" w:rsidR="00000000" w:rsidRPr="00000000">
          <w:delInstrText xml:space="preserve">HYPERLINK "https://en.wikipedia.org/wiki/Judgment_of_Solomon"</w:delInstrText>
        </w:r>
        <w:r w:rsidDel="00000000" w:rsidR="00000000" w:rsidRPr="00000000">
          <w:fldChar w:fldCharType="separate"/>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delText xml:space="preserve">Judgement of Solomon</w:delText>
        </w: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In a dispute between two women that claimed to be the mothers of a child, the solution of the king was simple: split the baby. However, babies are notoriously indivisible, and the true mother did not really like the idea.</w:delText>
        </w:r>
      </w:del>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It may be that some scientists are attached to their names, as mothers are to their babies. However, unlike babies, namings can be divided. Each of the scientists gets to name their specific conceptualization however they choose. Many names might “collide” in that way, and that is okay. Under the hood, however, the names refer to different identifiers. Computationally there would be no ambiguity. Then, it is just a matter of the researcher to respect the choice of their peers of calling something by the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wrong</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name, as long as the identifier is correct.</w:delText>
        </w:r>
      </w:del>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Splitting concepts upon conflicts in the end is more the multiplication of bread and fish in the </w:delText>
        </w:r>
        <w:r w:rsidDel="00000000" w:rsidR="00000000" w:rsidRPr="00000000">
          <w:fldChar w:fldCharType="begin"/>
        </w:r>
        <w:r w:rsidDel="00000000" w:rsidR="00000000" w:rsidRPr="00000000">
          <w:delInstrText xml:space="preserve">HYPERLINK "https://en.wikipedia.org/wiki/Feeding_the_multitude"</w:delInstrText>
        </w:r>
        <w:r w:rsidDel="00000000" w:rsidR="00000000" w:rsidRPr="00000000">
          <w:fldChar w:fldCharType="separate"/>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delText xml:space="preserve">Feeding the multitude</w:delText>
        </w: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episode, and everyone gets to eat.</w:delText>
        </w:r>
      </w:del>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But ontologies are different from ordinary babies and magical fish. The splitting of concepts would not only create new concepts, but leave a trace. They would be immediate subclasses of their conjunction. An equally valid superclass that can be defined by “a cell containing characteristics of any of their subclasses”.</w:delText>
        </w:r>
      </w:del>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In a parallel with text-book mitosis, the concept gets divided in two new, equally real concepts. And as we can trace cells in an animal to a single zygote, we can keep track of concepts while they keep dividing, whenever a new conflict pops up.</w:delText>
        </w:r>
      </w:del>
    </w:p>
    <w:bookmarkStart w:colFirst="0" w:colLast="0" w:name="26in1rg" w:id="12"/>
    <w:bookmarkEnd w:id="12"/>
    <w:p w:rsidR="00000000" w:rsidDel="00000000" w:rsidP="00000000" w:rsidRDefault="00000000" w:rsidRPr="00000000" w14:paraId="00000057">
      <w:pPr>
        <w:pStyle w:val="Heading2"/>
        <w:spacing w:line="360" w:lineRule="auto"/>
        <w:jc w:val="both"/>
        <w:rPr>
          <w:del w:author="Tiago Lubiana" w:id="6" w:date="2020-10-11T15:44:20Z"/>
          <w:sz w:val="24"/>
          <w:szCs w:val="24"/>
        </w:rPr>
      </w:pPr>
      <w:del w:author="Tiago Lubiana" w:id="6" w:date="2020-10-11T15:44:20Z">
        <w:r w:rsidDel="00000000" w:rsidR="00000000" w:rsidRPr="00000000">
          <w:rPr>
            <w:sz w:val="24"/>
            <w:szCs w:val="24"/>
            <w:rtl w:val="0"/>
          </w:rPr>
          <w:delText xml:space="preserve">The big assumption of continuity in time</w:delText>
        </w:r>
      </w:del>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One assumption that underlies the validity of the models proposed here is that taxons preserve their characteristics throughout time.</w:delText>
        </w:r>
      </w:del>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In Popper’s Logic of Scientific Research, he states that he has a metaphysical faith on the continuity of laws of nature through time.</w:delText>
        </w:r>
      </w:del>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We have no way of testing this metaphysical faith, and it is absolutely necessary for the scientific endeavour as we understand.</w:delText>
        </w:r>
      </w:del>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While in physics this assumption seems to be reasonable, evolution makes biology quite more complicated. Statements that we have about the human species, for example, might be valid today, but were not valid 2000 years ago, and vice-versa.</w:delText>
        </w:r>
      </w:del>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delText>
        </w:r>
      </w:del>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It is, thus, and heuristic, to call “population of Newcastle” a class. We could specify a period in time for which we expect the information to be valid. For example, we may say we are sampling from “the Newcastle population in the years 2019-2020.” This would be a valid statement, but it would not be falsifiable, as by 1st of January 2021, no independent tests of the theory can be done.</w:delText>
        </w:r>
      </w:del>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It is technically possible to have a technotype so precise as to have a scope with a time constraint. In fact, that might be the right way of representing information, if we want to compare experiments done in evolving populations.</w:delText>
        </w:r>
      </w:del>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While evolutionary definitions take this dimension into account, they are fit to theoretical research, but still lack the rigour for explaining real world experiments.</w:delText>
        </w:r>
      </w:del>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All research that uses human samples are subject to strong influence of time.</w:delText>
        </w:r>
      </w:del>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Thus, the explicit assumption here is that taxons are consistent in time. And, for what we know, it is blatantly false.</w:delText>
        </w:r>
      </w:del>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is a great flaw of the model, and, maybe, of a great part of biomedical research. The logical consequences are so dire, that it merits a separate, dedicated work.</w:delText>
        </w:r>
      </w:del>
    </w:p>
    <w:bookmarkStart w:colFirst="0" w:colLast="0" w:name="lnxbz9" w:id="13"/>
    <w:bookmarkEnd w:id="13"/>
    <w:p w:rsidR="00000000" w:rsidDel="00000000" w:rsidP="00000000" w:rsidRDefault="00000000" w:rsidRPr="00000000" w14:paraId="00000063">
      <w:pPr>
        <w:pStyle w:val="Heading2"/>
        <w:spacing w:line="360" w:lineRule="auto"/>
        <w:jc w:val="both"/>
        <w:rPr>
          <w:del w:author="Tiago Lubiana" w:id="6" w:date="2020-10-11T15:44:20Z"/>
          <w:sz w:val="24"/>
          <w:szCs w:val="24"/>
        </w:rPr>
      </w:pPr>
      <w:del w:author="Tiago Lubiana" w:id="6" w:date="2020-10-11T15:44:20Z">
        <w:r w:rsidDel="00000000" w:rsidR="00000000" w:rsidRPr="00000000">
          <w:rPr>
            <w:sz w:val="24"/>
            <w:szCs w:val="24"/>
            <w:rtl w:val="0"/>
          </w:rPr>
          <w:delText xml:space="preserve">Clusters are not cells</w:delText>
        </w:r>
      </w:del>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In the era of large-scale omics, we are starting to see declarations of cell types that are not based on pre-selected criteria, but derived from unsupervised clustering followed by labelling.</w:delText>
        </w:r>
      </w:del>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is a powerful exploratory approach, which, as mentioned in the main text, has led to discoveries of ionocytes and new classes of dendritic cells, for example.</w:delText>
        </w:r>
      </w:del>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Many algorithms and “expert-based” annotation protocols focus on labeling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clusters</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instead of labeling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cells</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Cells in a cluster are arbitrarily similar (as determined by the clustering algorithm) and so they will, by definition, differ from other cells in the sample.</w:delText>
        </w:r>
      </w:del>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For single-cell RNA-seq, one usually checks which genes are differentially expressed when comparing the cells in a cluster with cells in other clusters. These genes are called “markers” and used for labeling a cell cluster.</w:delText>
        </w:r>
      </w:del>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What does it mean to label a cell cluster, though? Does it mean that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all</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cells there conform to the cell type? Does it mean that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most</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cells there conform to the cell type? Does it mean that cells from other clusters in the dataset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definitely do not</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conform to the cell type?</w:delText>
        </w:r>
      </w:del>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So far, we haven’t seem a clear, explicit, coherent definition for a cluster label. Not even once.</w:delText>
        </w:r>
      </w:del>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Marker-based definitions are assumed for the group as a whole, but in current pipelines, nothing blocks one cell in a cluster to lack the expression of a “name-giver” marker.</w:delText>
        </w:r>
      </w:del>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The classification scheme proposed here works to classify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cells</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but is not sufficient for labeling unsupervisedly-defined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cell clusters</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delText>
        </w:r>
      </w:del>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delText>
        </w:r>
      </w:del>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Using such “regular expressions” might lead to a cell being assigned to multiple clusters. Even if we assume that the sample is free of doublets, that cannot be a problem. Cells may have multiple functions. As argued in the main text, each cell can be labeled by multiple standards.</w:delText>
        </w:r>
      </w:del>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We may avoid multiple labeling if we really need in practice, though, and make preferential claims (if a cell matches definitions X and Y, it is assigned only to X, for example).</w:delText>
        </w:r>
      </w:del>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By having explicit “regular expression” patterns for cell definitions in single-cell datasets, the “cell-type assessment” problem becomes trivial: a cell in a new dataset is of the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exact</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same type if (and only if) it matches the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exact</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definition.</w:delText>
        </w:r>
      </w:del>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When that is not the case, current algorithms for reconciling single cell datasets can still be successfully employed. But instead of propagating a label, it would propagate a parent class, looking for cells of a similar, sister class.</w:delText>
        </w:r>
      </w:del>
    </w:p>
    <w:bookmarkStart w:colFirst="0" w:colLast="0" w:name="35nkun2" w:id="14"/>
    <w:bookmarkEnd w:id="14"/>
    <w:p w:rsidR="00000000" w:rsidDel="00000000" w:rsidP="00000000" w:rsidRDefault="00000000" w:rsidRPr="00000000" w14:paraId="00000072">
      <w:pPr>
        <w:pStyle w:val="Heading2"/>
        <w:spacing w:line="360" w:lineRule="auto"/>
        <w:jc w:val="both"/>
        <w:rPr>
          <w:del w:author="Tiago Lubiana" w:id="6" w:date="2020-10-11T15:44:20Z"/>
          <w:sz w:val="24"/>
          <w:szCs w:val="24"/>
        </w:rPr>
      </w:pPr>
      <w:del w:author="Tiago Lubiana" w:id="6" w:date="2020-10-11T15:44:20Z">
        <w:r w:rsidDel="00000000" w:rsidR="00000000" w:rsidRPr="00000000">
          <w:rPr>
            <w:sz w:val="24"/>
            <w:szCs w:val="24"/>
            <w:rtl w:val="0"/>
          </w:rPr>
          <w:delText xml:space="preserve">What this work is not</w:delText>
        </w:r>
      </w:del>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delText>
        </w:r>
      </w:del>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is not an attempt to create an ontology itself, or a system that allows reasoning. It is a set of suggestions that can be taken into consideration for building a coherent ontology. The </w:delText>
        </w:r>
        <w:r w:rsidDel="00000000" w:rsidR="00000000" w:rsidRPr="00000000">
          <w:fldChar w:fldCharType="begin"/>
        </w:r>
        <w:r w:rsidDel="00000000" w:rsidR="00000000" w:rsidRPr="00000000">
          <w:delInstrText xml:space="preserve">HYPERLINK "https://celltypes.wiki.opencura.com/"</w:delInstrText>
        </w:r>
        <w:r w:rsidDel="00000000" w:rsidR="00000000" w:rsidRPr="00000000">
          <w:fldChar w:fldCharType="separate"/>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delText xml:space="preserve">Cell Type Wikibase</w:delText>
        </w: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is an experimental ontology, and far from ready for professional use.</w:delText>
        </w:r>
      </w:del>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delText>
        </w:r>
      </w:del>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is not an attempt to claim anything about the “true” nature of cell types, in the biological sense. It is a proposal of pratical guidelines to represent research data.</w:delText>
        </w:r>
      </w:del>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is not an attempt to solve </w:delTex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delText xml:space="preserve">all</w:delTex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problems for cell type data annotation. It is the introduction of alternatives that need to be further developed and discussed.</w:delText>
        </w:r>
      </w:del>
    </w:p>
    <w:bookmarkStart w:colFirst="0" w:colLast="0" w:name="1ksv4uv" w:id="15"/>
    <w:bookmarkEnd w:id="15"/>
    <w:p w:rsidR="00000000" w:rsidDel="00000000" w:rsidP="00000000" w:rsidRDefault="00000000" w:rsidRPr="00000000" w14:paraId="00000078">
      <w:pPr>
        <w:pStyle w:val="Heading2"/>
        <w:spacing w:line="360" w:lineRule="auto"/>
        <w:jc w:val="both"/>
        <w:rPr>
          <w:del w:author="Tiago Lubiana" w:id="6" w:date="2020-10-11T15:44:20Z"/>
          <w:sz w:val="24"/>
          <w:szCs w:val="24"/>
        </w:rPr>
      </w:pPr>
      <w:del w:author="Tiago Lubiana" w:id="6" w:date="2020-10-11T15:44:20Z">
        <w:r w:rsidDel="00000000" w:rsidR="00000000" w:rsidRPr="00000000">
          <w:rPr>
            <w:sz w:val="24"/>
            <w:szCs w:val="24"/>
            <w:rtl w:val="0"/>
          </w:rPr>
          <w:delText xml:space="preserve">Immune Epithope DB</w:delText>
        </w:r>
      </w:del>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The Immune Epitope Database and Analysis Resource (IEDB) announced it in 2006 [doi:10.1371/journal.pcbi.0020125]:</w:delText>
        </w:r>
      </w:del>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delText>
        </w:r>
      </w:del>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That is the kind of challenge that the “technotype” solves in theory, as it gets the objective population sampled in any article.</w:delText>
        </w:r>
      </w:del>
    </w:p>
    <w:bookmarkStart w:colFirst="0" w:colLast="0" w:name="44sinio" w:id="16"/>
    <w:bookmarkEnd w:id="16"/>
    <w:p w:rsidR="00000000" w:rsidDel="00000000" w:rsidP="00000000" w:rsidRDefault="00000000" w:rsidRPr="00000000" w14:paraId="0000007C">
      <w:pPr>
        <w:pStyle w:val="Heading2"/>
        <w:spacing w:line="360" w:lineRule="auto"/>
        <w:jc w:val="both"/>
        <w:rPr>
          <w:del w:author="Tiago Lubiana" w:id="6" w:date="2020-10-11T15:44:20Z"/>
          <w:sz w:val="24"/>
          <w:szCs w:val="24"/>
        </w:rPr>
      </w:pPr>
      <w:del w:author="Tiago Lubiana" w:id="6" w:date="2020-10-11T15:44:20Z">
        <w:r w:rsidDel="00000000" w:rsidR="00000000" w:rsidRPr="00000000">
          <w:rPr>
            <w:sz w:val="24"/>
            <w:szCs w:val="24"/>
            <w:rtl w:val="0"/>
          </w:rPr>
          <w:delText xml:space="preserve">Phenetic Species Concept</w:delText>
        </w:r>
      </w:del>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del w:author="Tiago Lubiana" w:id="6" w:date="2020-10-11T15:44:20Z"/>
          <w:rFonts w:ascii="Arial" w:cs="Arial" w:eastAsia="Arial" w:hAnsi="Arial"/>
          <w:b w:val="0"/>
          <w:i w:val="0"/>
          <w:smallCaps w:val="0"/>
          <w:strike w:val="0"/>
          <w:color w:val="000000"/>
          <w:sz w:val="22"/>
          <w:szCs w:val="22"/>
          <w:u w:val="none"/>
          <w:shd w:fill="auto" w:val="clear"/>
          <w:vertAlign w:val="baseline"/>
        </w:rPr>
      </w:pPr>
      <w:del w:author="Tiago Lubiana" w:id="6" w:date="2020-10-11T15:44:2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Thn Phenetic Species Concept states that species are the smallest groups that are consistently and persistently distinct and distinguishable by ordinary means. Maybe that is crosslinkable.</w:delText>
        </w:r>
      </w:del>
    </w:p>
    <w:bookmarkStart w:colFirst="0" w:colLast="0" w:name="2jxsxqh" w:id="17"/>
    <w:bookmarkEnd w:id="17"/>
    <w:p w:rsidR="00000000" w:rsidDel="00000000" w:rsidP="00000000" w:rsidRDefault="00000000" w:rsidRPr="00000000" w14:paraId="0000007E">
      <w:pPr>
        <w:pStyle w:val="Heading2"/>
        <w:spacing w:line="360" w:lineRule="auto"/>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structure of scientific revolutions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Thomas S. Kuhn, Ian Hacking</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University of Chicago Press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(2012) </w:t>
        <w:br w:type="textWrapping"/>
        <w:t xml:space="preserve">ISBN: </w:t>
      </w:r>
      <w:hyperlink r:id="rId1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9780226458113</w:t>
        </w:r>
      </w:hyperlink>
      <w:bookmarkStart w:colFirst="0" w:colLast="0" w:name="z337ya" w:id="18"/>
      <w:bookmarkEnd w:id="18"/>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Neuronal cell 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Richard H Masland</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Current Biology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(2004-07) </w:t>
      </w:r>
      <w:hyperlink r:id="rId1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https://doi.org/dg84br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10.1016/j.cub.2004.06.035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2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15242626</w:t>
        </w:r>
      </w:hyperlink>
      <w:bookmarkStart w:colFirst="0" w:colLast="0" w:name="3j2qqm3" w:id="19"/>
      <w:bookmarkEnd w:id="19"/>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Search BioNumbers - The Database of Useful Biological Numbers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https://bionumbers.hms.harvard.edu/search.aspx</w:t>
        </w:r>
      </w:hyperlink>
      <w:bookmarkStart w:colFirst="0" w:colLast="0" w:name="1y810tw" w:id="20"/>
      <w:bookmarkEnd w:id="20"/>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Many Types of Cells Are in the Human Body?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ibswit</w:t>
        <w:br w:type="textWrapping"/>
        <w:t xml:space="preserve">(2017-05-17) </w:t>
      </w:r>
      <w:hyperlink r:id="rId2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https://askabiologist.asu.edu/questions/human-cell-types</w:t>
        </w:r>
      </w:hyperlink>
      <w:bookmarkStart w:colFirst="0" w:colLast="0" w:name="4i7ojhp" w:id="21"/>
      <w:bookmarkEnd w:id="21"/>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Your Conceptual Definition of “Cell Type” in the Context of a Mature Organism?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Cell Systems</w:t>
        <w:br w:type="textWrapping"/>
        <w:t xml:space="preserve">(2017-03) </w:t>
      </w:r>
      <w:hyperlink r:id="rId2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https://doi.org/d38b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2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10.1016/j.cels.2017.03.006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2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28334573</w:t>
        </w:r>
      </w:hyperlink>
      <w:bookmarkStart w:colFirst="0" w:colLast="0" w:name="2xcytpi" w:id="22"/>
      <w:bookmarkEnd w:id="22"/>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Human Cell Atlas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Aviv Regev, Sarah A Teichmann, Eric S Lander, Ido Amit, Christophe Benoist, Ewan Birney, Bernd Bodenmiller, Peter Campbell, Piero Carninci, Menna Clatworthy, … Human Cell Atlas Meeting Participants</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(2017-12-05) </w:t>
      </w:r>
      <w:hyperlink r:id="rId2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https://doi.org/gcnzcv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2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10.7554/elife.27041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2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29206104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2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PMC5762154</w:t>
        </w:r>
      </w:hyperlink>
      <w:bookmarkStart w:colFirst="0" w:colLast="0" w:name="1ci93xb" w:id="23"/>
      <w:bookmarkEnd w:id="23"/>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human body at cellular resolution: the NIH Human Biomolecular Atlas Program.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(2019-10-09) </w:t>
      </w:r>
      <w:hyperlink r:id="rId3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https://www.ncbi.nlm.nih.gov/pubmed/31597973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3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10.1038/s41586-019-1629-x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3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31597973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3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PMC6800388</w:t>
        </w:r>
      </w:hyperlink>
      <w:bookmarkStart w:colFirst="0" w:colLast="0" w:name="3whwml4" w:id="24"/>
      <w:bookmarkEnd w:id="24"/>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Your Conceptual Definition of “Cell Type” in the Context of a Mature Organism?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Cell systems</w:t>
        <w:br w:type="textWrapping"/>
        <w:t xml:space="preserve">(2017-03-22) </w:t>
      </w:r>
      <w:hyperlink r:id="rId3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https://www.ncbi.nlm.nih.gov/pubmed/28334573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3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10.1016/j.cels.2017.03.006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3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28334573</w:t>
        </w:r>
      </w:hyperlink>
      <w:bookmarkStart w:colFirst="0" w:colLast="0" w:name="2bn6wsx" w:id="25"/>
      <w:bookmarkEnd w:id="25"/>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periodic table of cell 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Bo Xia, Itai Yanai</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Development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(2019-06-15) </w:t>
      </w:r>
      <w:hyperlink r:id="rId3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https://doi.org/ggctwf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3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10.1242/dev.169854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3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31249003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4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PMC6602355</w:t>
        </w:r>
      </w:hyperlink>
      <w:bookmarkStart w:colFirst="0" w:colLast="0" w:name="qsh70q" w:id="26"/>
      <w:bookmarkEnd w:id="26"/>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Exciting times to study the identity and evolution of cell 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Maria Sachkova, Pawel Burkhardt</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Development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(2019-09-19) </w:t>
      </w:r>
      <w:hyperlink r:id="rId4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https://doi.org/ghdb9v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4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10.1242/dev.178996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4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31537583</w:t>
        </w:r>
      </w:hyperlink>
      <w:bookmarkStart w:colFirst="0" w:colLast="0" w:name="3as4poj" w:id="27"/>
      <w:bookmarkEnd w:id="27"/>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evolution of cell types in animals: emerging principles from molecular studies.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Detlev Arendt</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Nature reviews. Genetics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(2008-11) </w:t>
      </w:r>
      <w:hyperlink r:id="rId4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https://www.ncbi.nlm.nih.gov/pubmed/18927580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4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10.1038/nrg2416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4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18927580</w:t>
        </w:r>
      </w:hyperlink>
      <w:bookmarkStart w:colFirst="0" w:colLast="0" w:name="1pxezwc" w:id="28"/>
      <w:bookmarkEnd w:id="28"/>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origin and evolution of cell 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Detlev Arendt, Jacob M. Musser, Clare V. H. Baker, Aviv Bergman, Connie Cepko, Douglas H. Erwin, Mihaela Pavlicev, Gerhard Schlosser, Stefanie Widder, Manfred D. Laubichler, Günter P. Wagner</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Nature Reviews Genetics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(2016-11-07) </w:t>
      </w:r>
      <w:hyperlink r:id="rId4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https://doi.org/f9b62x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4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10.1038/nrg.2016.127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4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27818507</w:t>
        </w:r>
      </w:hyperlink>
      <w:bookmarkStart w:colFirst="0" w:colLast="0" w:name="49x2ik5" w:id="29"/>
      <w:bookmarkEnd w:id="29"/>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Species Concepts and Species Delimitation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Kevin De Queiroz</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Systematic Biology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(2007-12) </w:t>
      </w:r>
      <w:hyperlink r:id="rId5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https://doi.org/c34kzf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5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10.1080/10635150701701083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5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18027281</w:t>
        </w:r>
      </w:hyperlink>
      <w:bookmarkStart w:colFirst="0" w:colLast="0" w:name="2p2csry" w:id="30"/>
      <w:bookmarkEnd w:id="30"/>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Jonathan Bard, Seung Y Rhee, Michael Ashburner</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Genome Biology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(2005) </w:t>
      </w:r>
      <w:hyperlink r:id="rId5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https://doi.org/dfxc74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5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10.1186/gb-2005-6-2-r21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5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15693950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5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PMC551541</w:t>
        </w:r>
      </w:hyperlink>
      <w:bookmarkStart w:colFirst="0" w:colLast="0" w:name="147n2zr" w:id="31"/>
      <w:bookmarkEnd w:id="31"/>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Development of the Cell Ontology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Terrence F Meehan, Anna Maria Masci, Amina Abdulla, Lindsay G Cowell, Judith A Blake, Christopher J Mungall, Alexander D Diehl</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BMC Bioinformatics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(2011-01-05) </w:t>
      </w:r>
      <w:hyperlink r:id="rId5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https://doi.org/c7kw6x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5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10.1186/1471-2105-12-6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5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21208450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6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PMC3024222</w:t>
        </w:r>
      </w:hyperlink>
      <w:bookmarkStart w:colFirst="0" w:colLast="0" w:name="3o7alnk" w:id="32"/>
      <w:bookmarkEnd w:id="32"/>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Cell Ontology 2016: enhanced content, modularization, and ontology interoperability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Alexander D. Diehl, Terrence F. Meehan, Yvonne M. Bradford, Matthew H. Brush, Wasila M. Dahdul, David S. Dougall, Yongqun He, David Osumi-Sutherland, Alan Ruttenberg, Sirarat Sarntivijai, … Christopher J. Mungall</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Journal of Biomedical Semantics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(2016-07-04) </w:t>
      </w:r>
      <w:hyperlink r:id="rId6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https://doi.org/gg99b9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6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10.1186/s13326-016-0088-7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6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27377652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6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PMC4932724</w:t>
        </w:r>
      </w:hyperlink>
      <w:bookmarkStart w:colFirst="0" w:colLast="0" w:name="23ckvvd" w:id="33"/>
      <w:bookmarkEnd w:id="33"/>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Cells in experimental life sciences - challenges and solution to the rapid evolution of knowledge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Sirarat Sarntivijai, Alexander D. Diehl, Yongqun He</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BMC Bioinformatics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(2017-12-21) </w:t>
      </w:r>
      <w:hyperlink r:id="rId6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https://doi.org/gg99b7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6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10.1186/s12859-017-1976-2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6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29322916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6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PMC5763506</w:t>
        </w:r>
      </w:hyperlink>
      <w:bookmarkStart w:colFirst="0" w:colLast="0" w:name="ihv636" w:id="34"/>
      <w:bookmarkEnd w:id="34"/>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Cells in ExperimentaL Life Sciences (CELLS-2018): capturing the knowledge of normal and diseased cells with ontologies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Sirarat Sarntivijai, Yongqun He, Alexander D. Diehl</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BMC Bioinformatics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(2019-04-25) </w:t>
      </w:r>
      <w:hyperlink r:id="rId6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https://doi.org/gg99b8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7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10.1186/s12859-019-2721-9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7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31272374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7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PMC6509796</w:t>
        </w:r>
      </w:hyperlink>
      <w:bookmarkStart w:colFirst="0" w:colLast="0" w:name="32hioqz" w:id="35"/>
      <w:bookmarkEnd w:id="35"/>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meanings of “function” in biology and the problematic case of de novo gene emergence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Diane Marie Keeling, Patricia Garza, Charisse Michelle Nartey, Anne-Ruxandra Carvunis</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(2019-11-01) </w:t>
      </w:r>
      <w:hyperlink r:id="rId7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https://doi.org/ggjnmv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7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10.7554/elife.47014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7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31674305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7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PMC6824840</w:t>
        </w:r>
      </w:hyperlink>
      <w:bookmarkStart w:colFirst="0" w:colLast="0" w:name="1hmsyys" w:id="36"/>
      <w:bookmarkEnd w:id="36"/>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hyperlink r:id="rId7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https://www.ietf.org/rfc/rfc2119.html</w:t>
        </w:r>
      </w:hyperlink>
      <w:bookmarkStart w:colFirst="0" w:colLast="0" w:name="41mghml" w:id="37"/>
      <w:bookmarkEnd w:id="37"/>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Reporting and connecting cell type names and gating definitions through ontologies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James A. Overton, Randi Vita, Patrick Dunn, Julie G. Burel, Syed Ahmad Chan Bukhari, Kei-Hoi Cheung, Steven H. Kleinstein, Alexander D. Diehl, Bjoern Peters</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BMC Bioinformatics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(2019-04-25) </w:t>
      </w:r>
      <w:hyperlink r:id="rId7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https://doi.org/ghbk9r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7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10.1186/s12859-019-2725-5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8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31272390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8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PMC6509839</w:t>
        </w:r>
      </w:hyperlink>
      <w:bookmarkStart w:colFirst="0" w:colLast="0" w:name="2grqrue" w:id="38"/>
      <w:bookmarkEnd w:id="38"/>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flowCL: ontology-based cell population labelling in flow cytometry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Mélanie Courtot, Justin Meskas, Alexander D. Diehl, Radina Droumeva, Raphael Gottardo, Adrin Jalali, Mohammad Jafar Taghiyar, Holden T. Maecker, J. Philip McCoy, Alan Ruttenberg, … Ryan R. Brinkman</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Bioinformatics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(2015-04-15) </w:t>
      </w:r>
      <w:hyperlink r:id="rId8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https://doi.org/f7cc46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8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10.1093/bioinformatics/btu807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8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25481008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8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PMC4393520</w:t>
        </w:r>
      </w:hyperlink>
      <w:bookmarkStart w:colFirst="0" w:colLast="0" w:name="vx1227" w:id="39"/>
      <w:bookmarkEnd w:id="39"/>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Cell ontology in an age of data-driven cell classification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David Osumi-Sutherland</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BMC Bioinformatics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(2017-12-21) </w:t>
      </w:r>
      <w:hyperlink r:id="rId8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https://doi.org/ghcbdk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8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10.1186/s12859-017-1980-6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8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29322914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8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PMC5763290</w:t>
        </w:r>
      </w:hyperlink>
      <w:bookmarkStart w:colFirst="0" w:colLast="0" w:name="3fwokq0" w:id="40"/>
      <w:bookmarkEnd w:id="40"/>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for Policymakers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Cambridge University Press</w:t>
        <w:br w:type="textWrapping"/>
        <w:t xml:space="preserve">(2014-06-09) </w:t>
      </w:r>
      <w:hyperlink r:id="rId9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https://doi.org/bwnm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9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10.1017/cbo9781107415324.004</w:t>
        </w:r>
      </w:hyperlink>
      <w:bookmarkStart w:colFirst="0" w:colLast="0" w:name="1v1yuxt" w:id="41"/>
      <w:bookmarkEnd w:id="41"/>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PhyloCode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Wikipedia</w:t>
        <w:br w:type="textWrapping"/>
        <w:t xml:space="preserve">(2020-07-10) </w:t>
      </w:r>
      <w:hyperlink r:id="rId9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https://en.wikipedia.org/w/index.php?title=PhyloCode&amp;oldid=967070715</w:t>
        </w:r>
      </w:hyperlink>
      <w:bookmarkStart w:colFirst="0" w:colLast="0" w:name="4f1mdlm" w:id="42"/>
      <w:bookmarkEnd w:id="42"/>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PhyloCode: Division I. Principles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9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http://phylonames.org/code/divisions/1/</w:t>
        </w:r>
      </w:hyperlink>
      <w:bookmarkStart w:colFirst="0" w:colLast="0" w:name="2u6wntf" w:id="43"/>
      <w:bookmarkEnd w:id="43"/>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000664 - C57BL/6J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9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https://www.jax.org/strain/000664</w:t>
        </w:r>
      </w:hyperlink>
      <w:bookmarkStart w:colFirst="0" w:colLast="0" w:name="19c6y18" w:id="44"/>
      <w:bookmarkEnd w:id="44"/>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Generalizability Crisis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Tal Yarkoni</w:t>
        <w:br w:type="textWrapping"/>
        <w:t xml:space="preserve">(2019-11-22) </w:t>
      </w:r>
      <w:hyperlink r:id="rId9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https://doi.org/ggdf7h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9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10.31234/osf.io/jqw35</w:t>
        </w:r>
      </w:hyperlink>
      <w:bookmarkStart w:colFirst="0" w:colLast="0" w:name="3tbugp1" w:id="45"/>
      <w:bookmarkEnd w:id="45"/>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CHETAH: a selective, hierarchical cell type identification method for single-cell RNA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Jurrian K de Kanter, Philip Lijnzaad, Tito Candelli, Thanasis Margaritis, Frank CP Holstege</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(2019-09-19) </w:t>
      </w:r>
      <w:hyperlink r:id="rId9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https://doi.org/gg99dp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9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10.1093/nar/gkz543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9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31226206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0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PMC6895264</w:t>
        </w:r>
      </w:hyperlink>
      <w:bookmarkStart w:colFirst="0" w:colLast="0" w:name="28h4qwu" w:id="46"/>
      <w:bookmarkEnd w:id="46"/>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Mapping the transcriptional diversity of genetically and anatomically defined cell populations in the mouse brain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Ken Sugino, Erin Clark, Anton Schulmann, Yasuyuki Shima, Lihua Wang, David L Hunt, Bryan M Hooks, Dimitri Tränkner, Jayaram Chandrashekar, Serge Picard, … Sacha B Nelson</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(2019-04-12) </w:t>
      </w:r>
      <w:hyperlink r:id="rId10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https://doi.org/ghbc3p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0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10.7554/elife.38619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0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30977723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0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PMC6499542</w:t>
        </w:r>
      </w:hyperlink>
      <w:bookmarkStart w:colFirst="0" w:colLast="0" w:name="nmf14n" w:id="47"/>
      <w:bookmarkEnd w:id="47"/>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Single-Cell Genomics Is Changing Evolutionary and Developmental Biology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John C. Marioni, Detlev Arendt</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Annual Review of Cell and Developmental Biology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(2017-10-06) </w:t>
      </w:r>
      <w:hyperlink r:id="rId10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https://doi.org/ggb632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0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10.1146/annurev-cellbio-100616-060818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0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28813177</w:t>
        </w:r>
      </w:hyperlink>
      <w:bookmarkStart w:colFirst="0" w:colLast="0" w:name="37m2jsg" w:id="48"/>
      <w:bookmarkEnd w:id="48"/>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Cell type discovery using single-cell transcriptomics: implications for ontological representation.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Brian D Aevermann, Mark Novotny, Trygve Bakken, Jeremy A Miller, Alexander D Diehl, David Osumi-Sutherland, Roger S Lasken, Ed S Lein, Richard H Scheuermann</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Human molecular genetics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(2018-05-01) </w:t>
      </w:r>
      <w:hyperlink r:id="rId10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https://www.ncbi.nlm.nih.gov/pubmed/29590361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0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10.1093/hmg/ddy100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29590361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1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PMC5946857</w:t>
        </w:r>
      </w:hyperlink>
      <w:bookmarkStart w:colFirst="0" w:colLast="0" w:name="1mrcu09" w:id="49"/>
      <w:bookmarkEnd w:id="49"/>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revised airway epithelial hierarchy includes CFTR-expressing ionocytes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Daniel T. Montoro, Adam L. Haber, Moshe Biton, Vladimir Vinarsky, Brian Lin, Susan E. Birket, Feng Yuan, Sijia Chen, Hui Min Leung, Jorge Villoria, … Jayaraj Rajagopal</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(2018-08-01) </w:t>
      </w:r>
      <w:hyperlink r:id="rId1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https://doi.org/gdwskh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10.1038/s41586-018-0393-7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1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30069044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1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PMC6295155</w:t>
        </w:r>
      </w:hyperlink>
      <w:bookmarkStart w:colFirst="0" w:colLast="0" w:name="46r0co2" w:id="50"/>
      <w:bookmarkEnd w:id="50"/>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single-cell atlas of the airway epithelium reveals the CFTR-rich pulmonary ionocyte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Lindsey W. Plasschaert, Rapolas Žilionis, Rayman Choo-Wing, Virginia Savova, Judith Knehr, Guglielmo Roma, Allon M. Klein, Aron B. Jaffe</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(2018-08-01) </w:t>
      </w:r>
      <w:hyperlink r:id="rId11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https://doi.org/gdwsj7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1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10.1038/s41586-018-0394-6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1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30069046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1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PMC6108322</w:t>
        </w:r>
      </w:hyperlink>
      <w:bookmarkStart w:colFirst="0" w:colLast="0" w:name="2lwamvv" w:id="51"/>
      <w:bookmarkEnd w:id="51"/>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Single-cell RNA-seq reveals new types of human blood dendritic cells, monocytes, and progenitors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Alexandra-Chloé Villani, Rahul Satija, Gary Reynolds, Siranush Sarkizova, Karthik Shekhar, James Fletcher, Morgane Griesbeck, Andrew Butler, Shiwei Zheng, Suzan Lazo, … Nir Hacohen</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(2017-04-20) </w:t>
      </w:r>
      <w:hyperlink r:id="rId12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https://doi.org/f94x5t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10.1126/science.aah4573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2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28428369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2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PMC5775029</w:t>
        </w:r>
      </w:hyperlink>
      <w:bookmarkStart w:colFirst="0" w:colLast="0" w:name="111kx3o" w:id="52"/>
      <w:bookmarkEnd w:id="52"/>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improved ontological representation of dendritic cells as a paradigm for all cell 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Anna Masci, Cecilia N Arighi, Alexander D Diehl, Anne E Lieberman, Chris Mungall, Richard H Scheuermann, Barry Smith, Lindsay G Cowell</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BMC Bioinformatics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(2009) </w:t>
      </w:r>
      <w:hyperlink r:id="rId12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https://doi.org/cpxdhs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2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10.1186/1471-2105-10-70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2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19243617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2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PMC2662812</w:t>
        </w:r>
      </w:hyperlink>
      <w:bookmarkStart w:colFirst="0" w:colLast="0" w:name="3l18frh" w:id="53"/>
      <w:bookmarkEnd w:id="53"/>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Hematopoietic cell types: Prototype for a revised cell ontology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Alexander D. Diehl, Alison Deckhut Augustine, Judith A. Blake, Lindsay G. Cowell, Elizabeth S. Gold, Timothy A. Gondré-Lewis, Anna Maria Masci, Terrence F. Meehan, Penelope A. Morel, Anastasia Nijnik, … Christopher J. Mungall</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Journal of Biomedical Informatics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(2011-02) </w:t>
      </w:r>
      <w:hyperlink r:id="rId12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https://doi.org/c6dmmh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2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10.1016/j.jbi.2010.01.006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3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20123131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3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PMC2892030</w:t>
        </w:r>
      </w:hyperlink>
      <w:bookmarkStart w:colFirst="0" w:colLast="0" w:name="206ipza" w:id="54"/>
      <w:bookmarkEnd w:id="54"/>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challenges of big data biology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Sabina Leonelli</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(2019-04-05) </w:t>
      </w:r>
      <w:hyperlink r:id="rId13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https://doi.org/gfzw8q</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3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10.7554/elife.47381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3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30950793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3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PMC6450665</w:t>
        </w:r>
      </w:hyperlink>
      <w:bookmarkStart w:colFirst="0" w:colLast="0" w:name="4k668n3" w:id="55"/>
      <w:bookmarkEnd w:id="55"/>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Wikidata as a knowledge graph for the life sciences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Andra Waagmeester, Gregory Stupp, Sebastian Burgstaller-Muehlbacher, Benjamin M Good, Malachi Griffith, Obi L Griffith, Kristina Hanspers, Henning Hermjakob, Toby S Hudson, Kevin Hybiske, … Andrew I Su</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(2020-03-17) </w:t>
      </w:r>
      <w:hyperlink r:id="rId13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https://doi.org/ggqqc6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3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10.7554/elife.52614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3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32180547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3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PMC7077981</w:t>
        </w:r>
      </w:hyperlink>
      <w:bookmarkStart w:colFirst="0" w:colLast="0" w:name="2zbgiuw" w:id="56"/>
      <w:bookmarkEnd w:id="56"/>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Wikidata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4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https://www.wikidata.org/wiki/Wikidata:Main_Page</w:t>
        </w:r>
      </w:hyperlink>
      <w:bookmarkStart w:colFirst="0" w:colLast="0" w:name="1egqt2p" w:id="57"/>
      <w:bookmarkEnd w:id="57"/>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Probabilistic gene expression signatures identify cell-types from single cell RNA-seq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Isabella N. Grabski, Rafael A. Irizarry</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bioRxiv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(2020-01-23) </w:t>
      </w:r>
      <w:hyperlink r:id="rId14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https://doi.org/gg99dq</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4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10.1101/2020.01.05.895441</w:t>
        </w:r>
      </w:hyperlink>
      <w:bookmarkStart w:colFirst="0" w:colLast="0" w:name="3ygebqi" w:id="58"/>
      <w:bookmarkEnd w:id="58"/>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ontoProc: Ontology interfaces for Bioconductor, with focus on cell type identification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4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https://www.bioconductor.org/packages/release/bioc/vignettes/ontoProc/inst/doc/ontoProc.html#conceptual-overview-of-ontology-with-cell-types</w:t>
        </w:r>
      </w:hyperlink>
      <w:bookmarkStart w:colFirst="0" w:colLast="0" w:name="2dlolyb" w:id="59"/>
      <w:bookmarkEnd w:id="59"/>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CellMeSH: Probabilistic Cell-Type Identification Using Indexed Literature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Shunfu Mao, Yue Zhang, Georg Seelig, Sreeram Kannan</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Cold Spring Harbor Laboratory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(2020-05-31) </w:t>
      </w:r>
      <w:hyperlink r:id="rId14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https://doi.org/gg99dr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4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10.1101/2020.05.29.124743</w:t>
        </w:r>
      </w:hyperlink>
      <w:bookmarkStart w:colFirst="0" w:colLast="0" w:name="sqyw64" w:id="60"/>
      <w:bookmarkEnd w:id="60"/>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Searching large-scale scRNA-seq databases via unbiased cell embedding with Cell BLAST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Zhi-Jie Cao, Lin Wei, Shen Lu, De-Chang Yang, Ge Gao</w:t>
        <w:br w:type="textWrapping"/>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Nature Communications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(2020-07-10) </w:t>
      </w:r>
      <w:hyperlink r:id="rId14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https://doi.org/gg4mm3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br w:type="textWrapping"/>
        <w:t xml:space="preserve">DOI: </w:t>
      </w:r>
      <w:hyperlink r:id="rId14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10.1038/s41467-020-17281-7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PMID: </w:t>
      </w:r>
      <w:hyperlink r:id="rId14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32651388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PMCID: </w:t>
      </w:r>
      <w:hyperlink r:id="rId14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PMC7351785</w:t>
        </w:r>
      </w:hyperlink>
      <w:r w:rsidDel="00000000" w:rsidR="00000000" w:rsidRPr="00000000">
        <w:rPr>
          <w:rtl w:val="0"/>
        </w:rPr>
      </w:r>
    </w:p>
    <w:sectPr>
      <w:pgSz w:h="15840" w:w="12240"/>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go Lubiana" w:id="0" w:date="2020-10-11T15:19:50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Deixei o millions e tirei o year</w:t>
      </w:r>
    </w:p>
  </w:comment>
  <w:comment w:author="Helder Nakaya" w:id="1" w:date="2020-10-09T18:16:00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Tiago, esse monte de aspas e monte de itálico confude demais o leitor. Por favor, remova quase todas as aspas e troque o que é itálico por aspas. Isso pro texto todo e não pra esse parágrafo.</w:t>
      </w:r>
    </w:p>
  </w:comment>
  <w:comment w:author="Tiago Lubiana" w:id="2" w:date="2020-10-11T15:24:01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Tiago Lubiana" w:id="3" w:date="2020-10-11T15:36:02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"Cell Ontology" é um nome próprio, concordo fica estranho, mas eles usam assim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abstractNum w:abstractNumId="2">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abstractNum w:abstractNumId="3">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abstractNum w:abstractNumId="4">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40" w:before="24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4"/>
      <w:szCs w:val="44"/>
    </w:rPr>
  </w:style>
  <w:style w:type="paragraph" w:styleId="Heading2">
    <w:name w:val="heading 2"/>
    <w:basedOn w:val="Normal"/>
    <w:next w:val="Normal"/>
    <w:pPr>
      <w:keepNext w:val="1"/>
      <w:keepLines w:val="1"/>
    </w:pPr>
    <w:rPr>
      <w:b w:val="1"/>
      <w:sz w:val="36"/>
      <w:szCs w:val="36"/>
    </w:rPr>
  </w:style>
  <w:style w:type="paragraph" w:styleId="Heading3">
    <w:name w:val="heading 3"/>
    <w:basedOn w:val="Normal"/>
    <w:next w:val="Normal"/>
    <w:pPr>
      <w:keepNext w:val="1"/>
      <w:keepLines w:val="1"/>
    </w:pPr>
    <w:rPr>
      <w:b w:val="1"/>
      <w:sz w:val="30"/>
      <w:szCs w:val="30"/>
    </w:rPr>
  </w:style>
  <w:style w:type="paragraph" w:styleId="Heading4">
    <w:name w:val="heading 4"/>
    <w:basedOn w:val="Normal"/>
    <w:next w:val="Normal"/>
    <w:pPr>
      <w:keepNext w:val="1"/>
      <w:keepLines w:val="1"/>
    </w:pPr>
    <w:rPr>
      <w:b w:val="1"/>
      <w:sz w:val="26"/>
      <w:szCs w:val="26"/>
    </w:rPr>
  </w:style>
  <w:style w:type="paragraph" w:styleId="Heading5">
    <w:name w:val="heading 5"/>
    <w:basedOn w:val="Normal"/>
    <w:next w:val="Normal"/>
    <w:pPr>
      <w:keepNext w:val="1"/>
      <w:keepLines w:val="1"/>
    </w:pPr>
    <w:rPr>
      <w:b w:val="1"/>
      <w:sz w:val="24"/>
      <w:szCs w:val="24"/>
    </w:rPr>
  </w:style>
  <w:style w:type="paragraph" w:styleId="Heading6">
    <w:name w:val="heading 6"/>
    <w:basedOn w:val="Normal"/>
    <w:next w:val="Normal"/>
    <w:pPr>
      <w:keepNext w:val="1"/>
      <w:keepLines w:val="1"/>
    </w:pPr>
    <w:rPr>
      <w:b w:val="1"/>
    </w:rPr>
  </w:style>
  <w:style w:type="paragraph" w:styleId="Title">
    <w:name w:val="Title"/>
    <w:basedOn w:val="Normal"/>
    <w:next w:val="Normal"/>
    <w:pPr>
      <w:keepNext w:val="1"/>
      <w:keepLines w:val="1"/>
      <w:jc w:val="center"/>
    </w:pPr>
    <w:rPr>
      <w:b w:val="1"/>
      <w:sz w:val="44"/>
      <w:szCs w:val="44"/>
    </w:rPr>
  </w:style>
  <w:style w:type="paragraph" w:styleId="Subtitle">
    <w:name w:val="Subtitle"/>
    <w:basedOn w:val="Normal"/>
    <w:next w:val="Normal"/>
    <w:pPr>
      <w:keepNext w:val="1"/>
      <w:keepLines w:val="1"/>
      <w:jc w:val="center"/>
    </w:pPr>
    <w:rPr>
      <w:b w:val="1"/>
      <w:sz w:val="36"/>
      <w:szCs w:val="36"/>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6602355" TargetMode="External"/><Relationship Id="rId42" Type="http://schemas.openxmlformats.org/officeDocument/2006/relationships/hyperlink" Target="https://doi.org/10.1242/dev.178996" TargetMode="External"/><Relationship Id="rId41" Type="http://schemas.openxmlformats.org/officeDocument/2006/relationships/hyperlink" Target="https://doi.org/ghdb9v" TargetMode="External"/><Relationship Id="rId44" Type="http://schemas.openxmlformats.org/officeDocument/2006/relationships/hyperlink" Target="https://www.ncbi.nlm.nih.gov/pubmed/18927580" TargetMode="External"/><Relationship Id="rId43" Type="http://schemas.openxmlformats.org/officeDocument/2006/relationships/hyperlink" Target="https://www.ncbi.nlm.nih.gov/pubmed/31537583" TargetMode="External"/><Relationship Id="rId46" Type="http://schemas.openxmlformats.org/officeDocument/2006/relationships/hyperlink" Target="https://www.ncbi.nlm.nih.gov/pubmed/18927580" TargetMode="External"/><Relationship Id="rId45" Type="http://schemas.openxmlformats.org/officeDocument/2006/relationships/hyperlink" Target="https://doi.org/10.1038/nrg2416" TargetMode="External"/><Relationship Id="rId107" Type="http://schemas.openxmlformats.org/officeDocument/2006/relationships/hyperlink" Target="https://www.ncbi.nlm.nih.gov/pubmed/28813177" TargetMode="External"/><Relationship Id="rId106" Type="http://schemas.openxmlformats.org/officeDocument/2006/relationships/hyperlink" Target="https://doi.org/10.1146/annurev-cellbio-100616-060818" TargetMode="External"/><Relationship Id="rId105" Type="http://schemas.openxmlformats.org/officeDocument/2006/relationships/hyperlink" Target="https://doi.org/ggb632" TargetMode="External"/><Relationship Id="rId104" Type="http://schemas.openxmlformats.org/officeDocument/2006/relationships/hyperlink" Target="https://www.ncbi.nlm.nih.gov/pmc/articles/PMC6499542" TargetMode="External"/><Relationship Id="rId109" Type="http://schemas.openxmlformats.org/officeDocument/2006/relationships/hyperlink" Target="https://doi.org/10.1093/hmg/ddy100" TargetMode="External"/><Relationship Id="rId108" Type="http://schemas.openxmlformats.org/officeDocument/2006/relationships/hyperlink" Target="https://www.ncbi.nlm.nih.gov/pubmed/29590361" TargetMode="External"/><Relationship Id="rId48" Type="http://schemas.openxmlformats.org/officeDocument/2006/relationships/hyperlink" Target="https://doi.org/10.1038/nrg.2016.127" TargetMode="External"/><Relationship Id="rId47" Type="http://schemas.openxmlformats.org/officeDocument/2006/relationships/hyperlink" Target="https://doi.org/f9b62x" TargetMode="External"/><Relationship Id="rId49" Type="http://schemas.openxmlformats.org/officeDocument/2006/relationships/hyperlink" Target="https://www.ncbi.nlm.nih.gov/pubmed/27818507" TargetMode="External"/><Relationship Id="rId103" Type="http://schemas.openxmlformats.org/officeDocument/2006/relationships/hyperlink" Target="https://www.ncbi.nlm.nih.gov/pubmed/30977723" TargetMode="External"/><Relationship Id="rId102" Type="http://schemas.openxmlformats.org/officeDocument/2006/relationships/hyperlink" Target="https://doi.org/10.7554/elife.38619" TargetMode="External"/><Relationship Id="rId101" Type="http://schemas.openxmlformats.org/officeDocument/2006/relationships/hyperlink" Target="https://doi.org/ghbc3p" TargetMode="External"/><Relationship Id="rId100" Type="http://schemas.openxmlformats.org/officeDocument/2006/relationships/hyperlink" Target="https://www.ncbi.nlm.nih.gov/pmc/articles/PMC6895264" TargetMode="External"/><Relationship Id="rId31" Type="http://schemas.openxmlformats.org/officeDocument/2006/relationships/hyperlink" Target="https://doi.org/10.1038/s41586-019-1629-x" TargetMode="External"/><Relationship Id="rId30" Type="http://schemas.openxmlformats.org/officeDocument/2006/relationships/hyperlink" Target="https://www.ncbi.nlm.nih.gov/pubmed/31597973" TargetMode="External"/><Relationship Id="rId33" Type="http://schemas.openxmlformats.org/officeDocument/2006/relationships/hyperlink" Target="https://www.ncbi.nlm.nih.gov/pmc/articles/PMC6800388" TargetMode="External"/><Relationship Id="rId32" Type="http://schemas.openxmlformats.org/officeDocument/2006/relationships/hyperlink" Target="https://www.ncbi.nlm.nih.gov/pubmed/31597973" TargetMode="External"/><Relationship Id="rId35" Type="http://schemas.openxmlformats.org/officeDocument/2006/relationships/hyperlink" Target="https://doi.org/10.1016/j.cels.2017.03.006" TargetMode="External"/><Relationship Id="rId34" Type="http://schemas.openxmlformats.org/officeDocument/2006/relationships/hyperlink" Target="https://www.ncbi.nlm.nih.gov/pubmed/28334573" TargetMode="External"/><Relationship Id="rId37" Type="http://schemas.openxmlformats.org/officeDocument/2006/relationships/hyperlink" Target="https://doi.org/ggctwf" TargetMode="External"/><Relationship Id="rId36" Type="http://schemas.openxmlformats.org/officeDocument/2006/relationships/hyperlink" Target="https://www.ncbi.nlm.nih.gov/pubmed/28334573" TargetMode="External"/><Relationship Id="rId39" Type="http://schemas.openxmlformats.org/officeDocument/2006/relationships/hyperlink" Target="https://www.ncbi.nlm.nih.gov/pubmed/31249003" TargetMode="External"/><Relationship Id="rId38" Type="http://schemas.openxmlformats.org/officeDocument/2006/relationships/hyperlink" Target="https://doi.org/10.1242/dev.169854" TargetMode="External"/><Relationship Id="rId20" Type="http://schemas.openxmlformats.org/officeDocument/2006/relationships/hyperlink" Target="https://www.ncbi.nlm.nih.gov/pubmed/15242626" TargetMode="External"/><Relationship Id="rId22" Type="http://schemas.openxmlformats.org/officeDocument/2006/relationships/hyperlink" Target="https://askabiologist.asu.edu/questions/human-cell-types" TargetMode="External"/><Relationship Id="rId21" Type="http://schemas.openxmlformats.org/officeDocument/2006/relationships/hyperlink" Target="https://bionumbers.hms.harvard.edu/search.aspx" TargetMode="External"/><Relationship Id="rId24" Type="http://schemas.openxmlformats.org/officeDocument/2006/relationships/hyperlink" Target="https://doi.org/10.1016/j.cels.2017.03.006" TargetMode="External"/><Relationship Id="rId23" Type="http://schemas.openxmlformats.org/officeDocument/2006/relationships/hyperlink" Target="https://doi.org/d38b" TargetMode="External"/><Relationship Id="rId129" Type="http://schemas.openxmlformats.org/officeDocument/2006/relationships/hyperlink" Target="https://doi.org/10.1016/j.jbi.2010.01.006" TargetMode="External"/><Relationship Id="rId128" Type="http://schemas.openxmlformats.org/officeDocument/2006/relationships/hyperlink" Target="https://doi.org/c6dmmh" TargetMode="External"/><Relationship Id="rId127" Type="http://schemas.openxmlformats.org/officeDocument/2006/relationships/hyperlink" Target="https://www.ncbi.nlm.nih.gov/pmc/articles/PMC2662812" TargetMode="External"/><Relationship Id="rId126" Type="http://schemas.openxmlformats.org/officeDocument/2006/relationships/hyperlink" Target="https://www.ncbi.nlm.nih.gov/pubmed/19243617" TargetMode="External"/><Relationship Id="rId26" Type="http://schemas.openxmlformats.org/officeDocument/2006/relationships/hyperlink" Target="https://doi.org/gcnzcv" TargetMode="External"/><Relationship Id="rId121" Type="http://schemas.openxmlformats.org/officeDocument/2006/relationships/hyperlink" Target="https://doi.org/10.1126/science.aah4573" TargetMode="External"/><Relationship Id="rId25" Type="http://schemas.openxmlformats.org/officeDocument/2006/relationships/hyperlink" Target="https://www.ncbi.nlm.nih.gov/pubmed/28334573" TargetMode="External"/><Relationship Id="rId120" Type="http://schemas.openxmlformats.org/officeDocument/2006/relationships/hyperlink" Target="https://doi.org/f94x5t" TargetMode="External"/><Relationship Id="rId28" Type="http://schemas.openxmlformats.org/officeDocument/2006/relationships/hyperlink" Target="https://www.ncbi.nlm.nih.gov/pubmed/29206104" TargetMode="External"/><Relationship Id="rId27" Type="http://schemas.openxmlformats.org/officeDocument/2006/relationships/hyperlink" Target="https://doi.org/10.7554/elife.27041" TargetMode="External"/><Relationship Id="rId125" Type="http://schemas.openxmlformats.org/officeDocument/2006/relationships/hyperlink" Target="https://doi.org/10.1186/1471-2105-10-70" TargetMode="External"/><Relationship Id="rId29" Type="http://schemas.openxmlformats.org/officeDocument/2006/relationships/hyperlink" Target="https://www.ncbi.nlm.nih.gov/pmc/articles/PMC5762154" TargetMode="External"/><Relationship Id="rId124" Type="http://schemas.openxmlformats.org/officeDocument/2006/relationships/hyperlink" Target="https://doi.org/cpxdhs" TargetMode="External"/><Relationship Id="rId123" Type="http://schemas.openxmlformats.org/officeDocument/2006/relationships/hyperlink" Target="https://www.ncbi.nlm.nih.gov/pmc/articles/PMC5775029" TargetMode="External"/><Relationship Id="rId122" Type="http://schemas.openxmlformats.org/officeDocument/2006/relationships/hyperlink" Target="https://www.ncbi.nlm.nih.gov/pubmed/28428369" TargetMode="External"/><Relationship Id="rId95" Type="http://schemas.openxmlformats.org/officeDocument/2006/relationships/hyperlink" Target="https://doi.org/ggdf7h" TargetMode="External"/><Relationship Id="rId94" Type="http://schemas.openxmlformats.org/officeDocument/2006/relationships/hyperlink" Target="https://www.jax.org/strain/000664" TargetMode="External"/><Relationship Id="rId97" Type="http://schemas.openxmlformats.org/officeDocument/2006/relationships/hyperlink" Target="https://doi.org/gg99dp" TargetMode="External"/><Relationship Id="rId96" Type="http://schemas.openxmlformats.org/officeDocument/2006/relationships/hyperlink" Target="https://doi.org/10.31234/osf.io/jqw35" TargetMode="External"/><Relationship Id="rId11" Type="http://schemas.openxmlformats.org/officeDocument/2006/relationships/hyperlink" Target="https://orcid.org/0000-0001-5297-9108" TargetMode="External"/><Relationship Id="rId99" Type="http://schemas.openxmlformats.org/officeDocument/2006/relationships/hyperlink" Target="https://www.ncbi.nlm.nih.gov/pubmed/31226206" TargetMode="External"/><Relationship Id="rId10" Type="http://schemas.openxmlformats.org/officeDocument/2006/relationships/hyperlink" Target="https://github.com/lubianat" TargetMode="External"/><Relationship Id="rId98" Type="http://schemas.openxmlformats.org/officeDocument/2006/relationships/hyperlink" Target="https://doi.org/10.1093/nar/gkz543" TargetMode="External"/><Relationship Id="rId13" Type="http://schemas.openxmlformats.org/officeDocument/2006/relationships/hyperlink" Target="http://purl.obolibrary.org/obo/CL_0000738" TargetMode="External"/><Relationship Id="rId12" Type="http://schemas.openxmlformats.org/officeDocument/2006/relationships/hyperlink" Target="http://purl.obolibrary.org/obo/CL_0000451" TargetMode="External"/><Relationship Id="rId91" Type="http://schemas.openxmlformats.org/officeDocument/2006/relationships/hyperlink" Target="https://doi.org/10.1017/cbo9781107415324.004" TargetMode="External"/><Relationship Id="rId90" Type="http://schemas.openxmlformats.org/officeDocument/2006/relationships/hyperlink" Target="https://doi.org/bwnm" TargetMode="External"/><Relationship Id="rId93" Type="http://schemas.openxmlformats.org/officeDocument/2006/relationships/hyperlink" Target="http://phylonames.org/code/divisions/1/" TargetMode="External"/><Relationship Id="rId92" Type="http://schemas.openxmlformats.org/officeDocument/2006/relationships/hyperlink" Target="https://en.wikipedia.org/w/index.php?title=PhyloCode&amp;oldid=967070715" TargetMode="External"/><Relationship Id="rId118" Type="http://schemas.openxmlformats.org/officeDocument/2006/relationships/hyperlink" Target="https://www.ncbi.nlm.nih.gov/pubmed/30069046" TargetMode="External"/><Relationship Id="rId117" Type="http://schemas.openxmlformats.org/officeDocument/2006/relationships/hyperlink" Target="https://doi.org/10.1038/s41586-018-0394-6" TargetMode="External"/><Relationship Id="rId116" Type="http://schemas.openxmlformats.org/officeDocument/2006/relationships/hyperlink" Target="https://doi.org/gdwsj7" TargetMode="External"/><Relationship Id="rId115" Type="http://schemas.openxmlformats.org/officeDocument/2006/relationships/hyperlink" Target="https://www.ncbi.nlm.nih.gov/pmc/articles/PMC6295155" TargetMode="External"/><Relationship Id="rId119" Type="http://schemas.openxmlformats.org/officeDocument/2006/relationships/hyperlink" Target="https://www.ncbi.nlm.nih.gov/pmc/articles/PMC6108322" TargetMode="External"/><Relationship Id="rId15" Type="http://schemas.openxmlformats.org/officeDocument/2006/relationships/hyperlink" Target="https://eloquentjavascript.net/00_intro.html" TargetMode="External"/><Relationship Id="rId110" Type="http://schemas.openxmlformats.org/officeDocument/2006/relationships/hyperlink" Target="https://www.ncbi.nlm.nih.gov/pubmed/29590361" TargetMode="External"/><Relationship Id="rId14" Type="http://schemas.openxmlformats.org/officeDocument/2006/relationships/hyperlink" Target="https://www.biocuration.org/community/biocuration-generic-job-description/" TargetMode="External"/><Relationship Id="rId17" Type="http://schemas.openxmlformats.org/officeDocument/2006/relationships/hyperlink" Target="https://worldcat.org/isbn/9780226458113" TargetMode="External"/><Relationship Id="rId16" Type="http://schemas.openxmlformats.org/officeDocument/2006/relationships/image" Target="media/image1.png"/><Relationship Id="rId19" Type="http://schemas.openxmlformats.org/officeDocument/2006/relationships/hyperlink" Target="https://doi.org/10.1016/j.cub.2004.06.035" TargetMode="External"/><Relationship Id="rId114" Type="http://schemas.openxmlformats.org/officeDocument/2006/relationships/hyperlink" Target="https://www.ncbi.nlm.nih.gov/pubmed/30069044" TargetMode="External"/><Relationship Id="rId18" Type="http://schemas.openxmlformats.org/officeDocument/2006/relationships/hyperlink" Target="https://doi.org/dg84br" TargetMode="External"/><Relationship Id="rId113" Type="http://schemas.openxmlformats.org/officeDocument/2006/relationships/hyperlink" Target="https://doi.org/10.1038/s41586-018-0393-7" TargetMode="External"/><Relationship Id="rId112" Type="http://schemas.openxmlformats.org/officeDocument/2006/relationships/hyperlink" Target="https://doi.org/gdwskh" TargetMode="External"/><Relationship Id="rId111" Type="http://schemas.openxmlformats.org/officeDocument/2006/relationships/hyperlink" Target="https://www.ncbi.nlm.nih.gov/pmc/articles/PMC5946857" TargetMode="External"/><Relationship Id="rId84" Type="http://schemas.openxmlformats.org/officeDocument/2006/relationships/hyperlink" Target="https://www.ncbi.nlm.nih.gov/pubmed/25481008" TargetMode="External"/><Relationship Id="rId83" Type="http://schemas.openxmlformats.org/officeDocument/2006/relationships/hyperlink" Target="https://doi.org/10.1093/bioinformatics/btu807" TargetMode="External"/><Relationship Id="rId86" Type="http://schemas.openxmlformats.org/officeDocument/2006/relationships/hyperlink" Target="https://doi.org/ghcbdk" TargetMode="External"/><Relationship Id="rId85" Type="http://schemas.openxmlformats.org/officeDocument/2006/relationships/hyperlink" Target="https://www.ncbi.nlm.nih.gov/pmc/articles/PMC4393520" TargetMode="External"/><Relationship Id="rId88" Type="http://schemas.openxmlformats.org/officeDocument/2006/relationships/hyperlink" Target="https://www.ncbi.nlm.nih.gov/pubmed/29322914" TargetMode="External"/><Relationship Id="rId87" Type="http://schemas.openxmlformats.org/officeDocument/2006/relationships/hyperlink" Target="https://doi.org/10.1186/s12859-017-1980-6" TargetMode="External"/><Relationship Id="rId89" Type="http://schemas.openxmlformats.org/officeDocument/2006/relationships/hyperlink" Target="https://www.ncbi.nlm.nih.gov/pmc/articles/PMC5763290" TargetMode="External"/><Relationship Id="rId80" Type="http://schemas.openxmlformats.org/officeDocument/2006/relationships/hyperlink" Target="https://www.ncbi.nlm.nih.gov/pubmed/31272390" TargetMode="External"/><Relationship Id="rId82" Type="http://schemas.openxmlformats.org/officeDocument/2006/relationships/hyperlink" Target="https://doi.org/f7cc46" TargetMode="External"/><Relationship Id="rId81" Type="http://schemas.openxmlformats.org/officeDocument/2006/relationships/hyperlink" Target="https://www.ncbi.nlm.nih.gov/pmc/articles/PMC650983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ncbi.nlm.nih.gov/pmc/articles/PMC7351785" TargetMode="External"/><Relationship Id="rId4" Type="http://schemas.openxmlformats.org/officeDocument/2006/relationships/fontTable" Target="fontTable.xml"/><Relationship Id="rId148" Type="http://schemas.openxmlformats.org/officeDocument/2006/relationships/hyperlink" Target="https://www.ncbi.nlm.nih.gov/pubmed/32651388" TargetMode="External"/><Relationship Id="rId9" Type="http://schemas.openxmlformats.org/officeDocument/2006/relationships/hyperlink" Target="https://orcid.org/0000-0003-2473-2313" TargetMode="External"/><Relationship Id="rId143" Type="http://schemas.openxmlformats.org/officeDocument/2006/relationships/hyperlink" Target="https://www.bioconductor.org/packages/release/bioc/vignettes/ontoProc/inst/doc/ontoProc.html#conceptual-overview-of-ontology-with-cell-types" TargetMode="External"/><Relationship Id="rId142" Type="http://schemas.openxmlformats.org/officeDocument/2006/relationships/hyperlink" Target="https://doi.org/10.1101/2020.01.05.895441" TargetMode="External"/><Relationship Id="rId141" Type="http://schemas.openxmlformats.org/officeDocument/2006/relationships/hyperlink" Target="https://doi.org/gg99dq" TargetMode="External"/><Relationship Id="rId140" Type="http://schemas.openxmlformats.org/officeDocument/2006/relationships/hyperlink" Target="https://www.wikidata.org/wiki/Wikidata:Main_Page" TargetMode="External"/><Relationship Id="rId5" Type="http://schemas.openxmlformats.org/officeDocument/2006/relationships/numbering" Target="numbering.xml"/><Relationship Id="rId147" Type="http://schemas.openxmlformats.org/officeDocument/2006/relationships/hyperlink" Target="https://doi.org/10.1038/s41467-020-17281-7" TargetMode="External"/><Relationship Id="rId6" Type="http://schemas.openxmlformats.org/officeDocument/2006/relationships/styles" Target="styles.xml"/><Relationship Id="rId146" Type="http://schemas.openxmlformats.org/officeDocument/2006/relationships/hyperlink" Target="https://doi.org/gg4mm3" TargetMode="External"/><Relationship Id="rId7" Type="http://schemas.openxmlformats.org/officeDocument/2006/relationships/hyperlink" Target="https://lubianat.github.io/technotype/v/6dff479b78fea95315619737742bcdf0ea01ed1b/" TargetMode="External"/><Relationship Id="rId145" Type="http://schemas.openxmlformats.org/officeDocument/2006/relationships/hyperlink" Target="https://doi.org/10.1101/2020.05.29.124743" TargetMode="External"/><Relationship Id="rId8" Type="http://schemas.openxmlformats.org/officeDocument/2006/relationships/hyperlink" Target="https://github.com/lubianat/technotype/tree/6dff479b78fea95315619737742bcdf0ea01ed1b" TargetMode="External"/><Relationship Id="rId144" Type="http://schemas.openxmlformats.org/officeDocument/2006/relationships/hyperlink" Target="https://doi.org/gg99dr" TargetMode="External"/><Relationship Id="rId73" Type="http://schemas.openxmlformats.org/officeDocument/2006/relationships/hyperlink" Target="https://doi.org/ggjnmv" TargetMode="External"/><Relationship Id="rId72" Type="http://schemas.openxmlformats.org/officeDocument/2006/relationships/hyperlink" Target="https://www.ncbi.nlm.nih.gov/pmc/articles/PMC6509796" TargetMode="External"/><Relationship Id="rId75" Type="http://schemas.openxmlformats.org/officeDocument/2006/relationships/hyperlink" Target="https://www.ncbi.nlm.nih.gov/pubmed/31674305" TargetMode="External"/><Relationship Id="rId74" Type="http://schemas.openxmlformats.org/officeDocument/2006/relationships/hyperlink" Target="https://doi.org/10.7554/elife.47014" TargetMode="External"/><Relationship Id="rId77" Type="http://schemas.openxmlformats.org/officeDocument/2006/relationships/hyperlink" Target="https://www.ietf.org/rfc/rfc2119.html" TargetMode="External"/><Relationship Id="rId76" Type="http://schemas.openxmlformats.org/officeDocument/2006/relationships/hyperlink" Target="https://www.ncbi.nlm.nih.gov/pmc/articles/PMC6824840" TargetMode="External"/><Relationship Id="rId79" Type="http://schemas.openxmlformats.org/officeDocument/2006/relationships/hyperlink" Target="https://doi.org/10.1186/s12859-019-2725-5" TargetMode="External"/><Relationship Id="rId78" Type="http://schemas.openxmlformats.org/officeDocument/2006/relationships/hyperlink" Target="https://doi.org/ghbk9r" TargetMode="External"/><Relationship Id="rId71" Type="http://schemas.openxmlformats.org/officeDocument/2006/relationships/hyperlink" Target="https://www.ncbi.nlm.nih.gov/pubmed/31272374" TargetMode="External"/><Relationship Id="rId70" Type="http://schemas.openxmlformats.org/officeDocument/2006/relationships/hyperlink" Target="https://doi.org/10.1186/s12859-019-2721-9" TargetMode="External"/><Relationship Id="rId139" Type="http://schemas.openxmlformats.org/officeDocument/2006/relationships/hyperlink" Target="https://www.ncbi.nlm.nih.gov/pmc/articles/PMC7077981" TargetMode="External"/><Relationship Id="rId138" Type="http://schemas.openxmlformats.org/officeDocument/2006/relationships/hyperlink" Target="https://www.ncbi.nlm.nih.gov/pubmed/32180547" TargetMode="External"/><Relationship Id="rId137" Type="http://schemas.openxmlformats.org/officeDocument/2006/relationships/hyperlink" Target="https://doi.org/10.7554/elife.52614" TargetMode="External"/><Relationship Id="rId132" Type="http://schemas.openxmlformats.org/officeDocument/2006/relationships/hyperlink" Target="https://doi.org/gfzw8q" TargetMode="External"/><Relationship Id="rId131" Type="http://schemas.openxmlformats.org/officeDocument/2006/relationships/hyperlink" Target="https://www.ncbi.nlm.nih.gov/pmc/articles/PMC2892030" TargetMode="External"/><Relationship Id="rId130" Type="http://schemas.openxmlformats.org/officeDocument/2006/relationships/hyperlink" Target="https://www.ncbi.nlm.nih.gov/pubmed/20123131" TargetMode="External"/><Relationship Id="rId136" Type="http://schemas.openxmlformats.org/officeDocument/2006/relationships/hyperlink" Target="https://doi.org/ggqqc6" TargetMode="External"/><Relationship Id="rId135" Type="http://schemas.openxmlformats.org/officeDocument/2006/relationships/hyperlink" Target="https://www.ncbi.nlm.nih.gov/pmc/articles/PMC6450665" TargetMode="External"/><Relationship Id="rId134" Type="http://schemas.openxmlformats.org/officeDocument/2006/relationships/hyperlink" Target="https://www.ncbi.nlm.nih.gov/pubmed/30950793" TargetMode="External"/><Relationship Id="rId133" Type="http://schemas.openxmlformats.org/officeDocument/2006/relationships/hyperlink" Target="https://doi.org/10.7554/elife.47381" TargetMode="External"/><Relationship Id="rId62" Type="http://schemas.openxmlformats.org/officeDocument/2006/relationships/hyperlink" Target="https://doi.org/10.1186/s13326-016-0088-7" TargetMode="External"/><Relationship Id="rId61" Type="http://schemas.openxmlformats.org/officeDocument/2006/relationships/hyperlink" Target="https://doi.org/gg99b9" TargetMode="External"/><Relationship Id="rId64" Type="http://schemas.openxmlformats.org/officeDocument/2006/relationships/hyperlink" Target="https://www.ncbi.nlm.nih.gov/pmc/articles/PMC4932724" TargetMode="External"/><Relationship Id="rId63" Type="http://schemas.openxmlformats.org/officeDocument/2006/relationships/hyperlink" Target="https://www.ncbi.nlm.nih.gov/pubmed/27377652" TargetMode="External"/><Relationship Id="rId66" Type="http://schemas.openxmlformats.org/officeDocument/2006/relationships/hyperlink" Target="https://doi.org/10.1186/s12859-017-1976-2" TargetMode="External"/><Relationship Id="rId65" Type="http://schemas.openxmlformats.org/officeDocument/2006/relationships/hyperlink" Target="https://doi.org/gg99b7" TargetMode="External"/><Relationship Id="rId68" Type="http://schemas.openxmlformats.org/officeDocument/2006/relationships/hyperlink" Target="https://www.ncbi.nlm.nih.gov/pmc/articles/PMC5763506" TargetMode="External"/><Relationship Id="rId67" Type="http://schemas.openxmlformats.org/officeDocument/2006/relationships/hyperlink" Target="https://www.ncbi.nlm.nih.gov/pubmed/29322916" TargetMode="External"/><Relationship Id="rId60" Type="http://schemas.openxmlformats.org/officeDocument/2006/relationships/hyperlink" Target="https://www.ncbi.nlm.nih.gov/pmc/articles/PMC3024222" TargetMode="External"/><Relationship Id="rId69" Type="http://schemas.openxmlformats.org/officeDocument/2006/relationships/hyperlink" Target="https://doi.org/gg99b8" TargetMode="External"/><Relationship Id="rId51" Type="http://schemas.openxmlformats.org/officeDocument/2006/relationships/hyperlink" Target="https://doi.org/10.1080/10635150701701083" TargetMode="External"/><Relationship Id="rId50" Type="http://schemas.openxmlformats.org/officeDocument/2006/relationships/hyperlink" Target="https://doi.org/c34kzf" TargetMode="External"/><Relationship Id="rId53" Type="http://schemas.openxmlformats.org/officeDocument/2006/relationships/hyperlink" Target="https://doi.org/dfxc74" TargetMode="External"/><Relationship Id="rId52" Type="http://schemas.openxmlformats.org/officeDocument/2006/relationships/hyperlink" Target="https://www.ncbi.nlm.nih.gov/pubmed/18027281" TargetMode="External"/><Relationship Id="rId55" Type="http://schemas.openxmlformats.org/officeDocument/2006/relationships/hyperlink" Target="https://www.ncbi.nlm.nih.gov/pubmed/15693950" TargetMode="External"/><Relationship Id="rId54" Type="http://schemas.openxmlformats.org/officeDocument/2006/relationships/hyperlink" Target="https://doi.org/10.1186/gb-2005-6-2-r21" TargetMode="External"/><Relationship Id="rId57" Type="http://schemas.openxmlformats.org/officeDocument/2006/relationships/hyperlink" Target="https://doi.org/c7kw6x" TargetMode="External"/><Relationship Id="rId56" Type="http://schemas.openxmlformats.org/officeDocument/2006/relationships/hyperlink" Target="https://www.ncbi.nlm.nih.gov/pmc/articles/PMC551541" TargetMode="External"/><Relationship Id="rId59" Type="http://schemas.openxmlformats.org/officeDocument/2006/relationships/hyperlink" Target="https://www.ncbi.nlm.nih.gov/pubmed/21208450" TargetMode="External"/><Relationship Id="rId58" Type="http://schemas.openxmlformats.org/officeDocument/2006/relationships/hyperlink" Target="https://doi.org/10.1186/1471-2105-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